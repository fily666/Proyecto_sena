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4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6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6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27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8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9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CP-006 Crear usuario Orientado al error.</w:t>
      </w:r>
    </w:p>
    <w:p w:rsidR="00000000" w:rsidDel="00000000" w:rsidP="00000000" w:rsidRDefault="00000000" w:rsidRPr="00000000" w14:paraId="00000053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 http://127.0.0.1:8000/usuarios/create</w:t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Al ingresar a la vista de crear  usuario debe  mostar: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Address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Confirm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Botón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 : Admin.</w:t>
      </w:r>
    </w:p>
    <w:p w:rsidR="00000000" w:rsidDel="00000000" w:rsidP="00000000" w:rsidRDefault="00000000" w:rsidRPr="00000000" w14:paraId="0000006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Datos de entrada: </w:t>
      </w:r>
    </w:p>
    <w:p w:rsidR="00000000" w:rsidDel="00000000" w:rsidP="00000000" w:rsidRDefault="00000000" w:rsidRPr="00000000" w14:paraId="0000006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: pruebas5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Address: pruebas5</w:t>
      </w:r>
    </w:p>
    <w:p w:rsidR="00000000" w:rsidDel="00000000" w:rsidP="00000000" w:rsidRDefault="00000000" w:rsidRPr="00000000" w14:paraId="00000065">
      <w:pPr>
        <w:widowControl w:val="1"/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Password: 12</w:t>
      </w:r>
    </w:p>
    <w:p w:rsidR="00000000" w:rsidDel="00000000" w:rsidP="00000000" w:rsidRDefault="00000000" w:rsidRPr="00000000" w14:paraId="00000066">
      <w:pPr>
        <w:widowControl w:val="1"/>
        <w:spacing w:line="276" w:lineRule="auto"/>
        <w:ind w:left="720" w:firstLine="0"/>
        <w:rPr>
          <w:rFonts w:ascii="Arial" w:cs="Arial" w:eastAsia="Arial" w:hAnsi="Arial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Confirm Password:12</w:t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48400" cy="40576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9552" l="0" r="0" t="386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</w:rPr>
        <w:drawing>
          <wp:inline distB="114300" distT="114300" distL="114300" distR="114300">
            <wp:extent cx="6248400" cy="421005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894" l="0" r="0" t="426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2946023</wp:posOffset>
              </wp:positionH>
              <wp:positionV relativeFrom="page">
                <wp:posOffset>503327</wp:posOffset>
              </wp:positionV>
              <wp:extent cx="1691005" cy="316865"/>
              <wp:effectExtent b="0" l="0" r="0" t="0"/>
              <wp:wrapSquare wrapText="bothSides" distB="0" distT="0" distL="114300" distR="114300"/>
              <wp:docPr id="4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2946023</wp:posOffset>
              </wp:positionH>
              <wp:positionV relativeFrom="page">
                <wp:posOffset>503327</wp:posOffset>
              </wp:positionV>
              <wp:extent cx="1691005" cy="316865"/>
              <wp:effectExtent b="0" l="0" r="0" t="0"/>
              <wp:wrapSquare wrapText="bothSides" distB="0" distT="0" distL="114300" distR="114300"/>
              <wp:docPr id="4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1005" cy="316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ZvtXi7dSakQdaCtBAfFnNifuQ==">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