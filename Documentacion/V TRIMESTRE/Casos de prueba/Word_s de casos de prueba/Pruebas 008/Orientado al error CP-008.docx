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07">
          <w:pPr>
            <w:rPr>
              <w:ins w:author="KAREN JOHANA BUSTAMANTE RODRIGUEZ" w:id="0" w:date="2021-05-13T01:24:49Z"/>
            </w:rPr>
          </w:pPr>
          <w:sdt>
            <w:sdtPr>
              <w:tag w:val="goog_rdk_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8">
          <w:pPr>
            <w:rPr>
              <w:ins w:author="KAREN JOHANA BUSTAMANTE RODRIGUEZ" w:id="0" w:date="2021-05-13T01:24:49Z"/>
            </w:rPr>
          </w:pPr>
          <w:sdt>
            <w:sdtPr>
              <w:tag w:val="goog_rdk_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9">
          <w:pPr>
            <w:rPr>
              <w:ins w:author="KAREN JOHANA BUSTAMANTE RODRIGUEZ" w:id="0" w:date="2021-05-13T01:24:49Z"/>
            </w:rPr>
          </w:pPr>
          <w:sdt>
            <w:sdtPr>
              <w:tag w:val="goog_rdk_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A">
          <w:pPr>
            <w:rPr>
              <w:ins w:author="KAREN JOHANA BUSTAMANTE RODRIGUEZ" w:id="0" w:date="2021-05-13T01:24:49Z"/>
            </w:rPr>
          </w:pPr>
          <w:sdt>
            <w:sdtPr>
              <w:tag w:val="goog_rdk_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ins w:author="KAREN JOHANA BUSTAMANTE RODRIGUEZ" w:id="0" w:date="2021-05-13T01:24:49Z"/>
            </w:rPr>
          </w:pPr>
          <w:sdt>
            <w:sdtPr>
              <w:tag w:val="goog_rdk_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C">
          <w:pPr>
            <w:rPr>
              <w:ins w:author="KAREN JOHANA BUSTAMANTE RODRIGUEZ" w:id="0" w:date="2021-05-13T01:24:49Z"/>
            </w:rPr>
          </w:pPr>
          <w:sdt>
            <w:sdtPr>
              <w:tag w:val="goog_rdk_1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D">
          <w:pPr>
            <w:rPr>
              <w:ins w:author="KAREN JOHANA BUSTAMANTE RODRIGUEZ" w:id="0" w:date="2021-05-13T01:24:49Z"/>
            </w:rPr>
          </w:pPr>
          <w:sdt>
            <w:sdtPr>
              <w:tag w:val="goog_rdk_1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0E">
          <w:pPr>
            <w:rPr>
              <w:ins w:author="KAREN JOHANA BUSTAMANTE RODRIGUEZ" w:id="0" w:date="2021-05-13T01:24:49Z"/>
            </w:rPr>
          </w:pPr>
          <w:sdt>
            <w:sdtPr>
              <w:tag w:val="goog_rdk_1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0F">
          <w:pPr>
            <w:rPr>
              <w:ins w:author="KAREN JOHANA BUSTAMANTE RODRIGUEZ" w:id="0" w:date="2021-05-13T01:24:49Z"/>
            </w:rPr>
          </w:pPr>
          <w:sdt>
            <w:sdtPr>
              <w:tag w:val="goog_rdk_1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0">
          <w:pPr>
            <w:rPr>
              <w:ins w:author="KAREN JOHANA BUSTAMANTE RODRIGUEZ" w:id="0" w:date="2021-05-13T01:24:49Z"/>
            </w:rPr>
          </w:pPr>
          <w:sdt>
            <w:sdtPr>
              <w:tag w:val="goog_rdk_1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1">
          <w:pPr>
            <w:rPr>
              <w:ins w:author="KAREN JOHANA BUSTAMANTE RODRIGUEZ" w:id="0" w:date="2021-05-13T01:24:49Z"/>
            </w:rPr>
          </w:pPr>
          <w:sdt>
            <w:sdtPr>
              <w:tag w:val="goog_rdk_2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2">
          <w:pPr>
            <w:rPr>
              <w:ins w:author="KAREN JOHANA BUSTAMANTE RODRIGUEZ" w:id="0" w:date="2021-05-13T01:24:49Z"/>
            </w:rPr>
          </w:pPr>
          <w:sdt>
            <w:sdtPr>
              <w:tag w:val="goog_rdk_2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3">
          <w:pPr>
            <w:rPr>
              <w:ins w:author="KAREN JOHANA BUSTAMANTE RODRIGUEZ" w:id="0" w:date="2021-05-13T01:24:49Z"/>
            </w:rPr>
          </w:pPr>
          <w:sdt>
            <w:sdtPr>
              <w:tag w:val="goog_rdk_2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4">
          <w:pPr>
            <w:rPr>
              <w:ins w:author="KAREN JOHANA BUSTAMANTE RODRIGUEZ" w:id="0" w:date="2021-05-13T01:24:49Z"/>
            </w:rPr>
          </w:pPr>
          <w:sdt>
            <w:sdtPr>
              <w:tag w:val="goog_rdk_2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5">
          <w:pPr>
            <w:rPr>
              <w:ins w:author="KAREN JOHANA BUSTAMANTE RODRIGUEZ" w:id="0" w:date="2021-05-13T01:24:49Z"/>
            </w:rPr>
          </w:pPr>
          <w:sdt>
            <w:sdtPr>
              <w:tag w:val="goog_rdk_2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16">
          <w:pPr>
            <w:rPr>
              <w:ins w:author="KAREN JOHANA BUSTAMANTE RODRIGUEZ" w:id="0" w:date="2021-05-13T01:24:49Z"/>
            </w:rPr>
          </w:pPr>
          <w:sdt>
            <w:sdtPr>
              <w:tag w:val="goog_rdk_3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17">
          <w:pPr>
            <w:rPr>
              <w:ins w:author="KAREN JOHANA BUSTAMANTE RODRIGUEZ" w:id="0" w:date="2021-05-13T01:24:49Z"/>
            </w:rPr>
          </w:pPr>
          <w:sdt>
            <w:sdtPr>
              <w:tag w:val="goog_rdk_3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18">
          <w:pPr>
            <w:rPr>
              <w:ins w:author="KAREN JOHANA BUSTAMANTE RODRIGUEZ" w:id="0" w:date="2021-05-13T01:24:49Z"/>
            </w:rPr>
          </w:pPr>
          <w:sdt>
            <w:sdtPr>
              <w:tag w:val="goog_rdk_3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19">
          <w:pPr>
            <w:rPr>
              <w:ins w:author="KAREN JOHANA BUSTAMANTE RODRIGUEZ" w:id="0" w:date="2021-05-13T01:24:49Z"/>
            </w:rPr>
          </w:pPr>
          <w:sdt>
            <w:sdtPr>
              <w:tag w:val="goog_rdk_3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1A">
          <w:pPr>
            <w:rPr>
              <w:ins w:author="KAREN JOHANA BUSTAMANTE RODRIGUEZ" w:id="0" w:date="2021-05-13T01:24:49Z"/>
            </w:rPr>
          </w:pPr>
          <w:sdt>
            <w:sdtPr>
              <w:tag w:val="goog_rdk_3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1B">
          <w:pPr>
            <w:rPr>
              <w:ins w:author="KAREN JOHANA BUSTAMANTE RODRIGUEZ" w:id="0" w:date="2021-05-13T01:24:49Z"/>
            </w:rPr>
          </w:pPr>
          <w:sdt>
            <w:sdtPr>
              <w:tag w:val="goog_rdk_4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1C">
          <w:pPr>
            <w:rPr>
              <w:ins w:author="KAREN JOHANA BUSTAMANTE RODRIGUEZ" w:id="0" w:date="2021-05-13T01:24:49Z"/>
            </w:rPr>
          </w:pPr>
          <w:sdt>
            <w:sdtPr>
              <w:tag w:val="goog_rdk_4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1D">
          <w:pPr>
            <w:rPr>
              <w:ins w:author="KAREN JOHANA BUSTAMANTE RODRIGUEZ" w:id="0" w:date="2021-05-13T01:24:49Z"/>
            </w:rPr>
          </w:pPr>
          <w:sdt>
            <w:sdtPr>
              <w:tag w:val="goog_rdk_4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1E">
          <w:pPr>
            <w:rPr>
              <w:ins w:author="KAREN JOHANA BUSTAMANTE RODRIGUEZ" w:id="0" w:date="2021-05-13T01:24:49Z"/>
            </w:rPr>
          </w:pPr>
          <w:sdt>
            <w:sdtPr>
              <w:tag w:val="goog_rdk_4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1F">
          <w:pPr>
            <w:rPr>
              <w:ins w:author="KAREN JOHANA BUSTAMANTE RODRIGUEZ" w:id="0" w:date="2021-05-13T01:24:49Z"/>
            </w:rPr>
          </w:pPr>
          <w:sdt>
            <w:sdtPr>
              <w:tag w:val="goog_rdk_4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20">
          <w:pPr>
            <w:rPr>
              <w:ins w:author="KAREN JOHANA BUSTAMANTE RODRIGUEZ" w:id="0" w:date="2021-05-13T01:24:49Z"/>
            </w:rPr>
          </w:pPr>
          <w:sdt>
            <w:sdtPr>
              <w:tag w:val="goog_rdk_5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21">
          <w:pPr>
            <w:rPr>
              <w:ins w:author="KAREN JOHANA BUSTAMANTE RODRIGUEZ" w:id="0" w:date="2021-05-13T01:24:49Z"/>
            </w:rPr>
          </w:pPr>
          <w:sdt>
            <w:sdtPr>
              <w:tag w:val="goog_rdk_5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22">
          <w:pPr>
            <w:rPr>
              <w:ins w:author="KAREN JOHANA BUSTAMANTE RODRIGUEZ" w:id="0" w:date="2021-05-13T01:24:49Z"/>
            </w:rPr>
          </w:pPr>
          <w:sdt>
            <w:sdtPr>
              <w:tag w:val="goog_rdk_55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23">
          <w:pPr>
            <w:rPr>
              <w:ins w:author="KAREN JOHANA BUSTAMANTE RODRIGUEZ" w:id="0" w:date="2021-05-13T01:24:49Z"/>
            </w:rPr>
          </w:pPr>
          <w:sdt>
            <w:sdtPr>
              <w:tag w:val="goog_rdk_57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24">
          <w:pPr>
            <w:rPr>
              <w:ins w:author="KAREN JOHANA BUSTAMANTE RODRIGUEZ" w:id="0" w:date="2021-05-13T01:24:49Z"/>
            </w:rPr>
          </w:pPr>
          <w:sdt>
            <w:sdtPr>
              <w:tag w:val="goog_rdk_59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25">
          <w:pPr>
            <w:rPr>
              <w:ins w:author="KAREN JOHANA BUSTAMANTE RODRIGUEZ" w:id="0" w:date="2021-05-13T01:24:49Z"/>
            </w:rPr>
          </w:pPr>
          <w:sdt>
            <w:sdtPr>
              <w:tag w:val="goog_rdk_61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26">
          <w:pPr>
            <w:rPr>
              <w:ins w:author="KAREN JOHANA BUSTAMANTE RODRIGUEZ" w:id="0" w:date="2021-05-13T01:24:49Z"/>
            </w:rPr>
          </w:pPr>
          <w:sdt>
            <w:sdtPr>
              <w:tag w:val="goog_rdk_63"/>
            </w:sdtPr>
            <w:sdtContent>
              <w:ins w:author="KAREN JOHANA BUSTAMANTE RODRIGUEZ" w:id="0" w:date="2021-05-13T01:24:49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27">
          <w:pPr>
            <w:rPr/>
            <w:pPrChange w:author="KAREN JOHANA BUSTAMANTE RODRIGUEZ" w:id="0" w:date="2021-05-13T01:24:49Z">
              <w:pPr>
                <w:pStyle w:val="Title"/>
                <w:spacing w:before="1" w:line="1342" w:lineRule="auto"/>
                <w:ind w:left="532" w:firstLine="0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8">
      <w:pPr>
        <w:spacing w:before="0" w:lineRule="auto"/>
        <w:ind w:left="1002" w:right="1799" w:hanging="9.000000000000057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DISEÑO DESARROLLO E IMPLEMENTACIÓN DE SOFTWARE</w:t>
      </w:r>
    </w:p>
    <w:p w:rsidR="00000000" w:rsidDel="00000000" w:rsidP="00000000" w:rsidRDefault="00000000" w:rsidRPr="00000000" w14:paraId="00000029">
      <w:pPr>
        <w:spacing w:before="2" w:lineRule="auto"/>
        <w:ind w:left="532" w:right="1328" w:firstLine="0"/>
        <w:jc w:val="center"/>
        <w:rPr>
          <w:b w:val="1"/>
          <w:sz w:val="50"/>
          <w:szCs w:val="50"/>
        </w:rPr>
        <w:sectPr>
          <w:headerReference r:id="rId7" w:type="default"/>
          <w:footerReference r:id="rId8" w:type="default"/>
          <w:pgSz w:h="15840" w:w="12240" w:orient="portrait"/>
          <w:pgMar w:bottom="1280" w:top="1600" w:left="1600" w:right="800" w:header="0" w:footer="1099"/>
          <w:pgNumType w:start="1"/>
        </w:sectPr>
      </w:pPr>
      <w:r w:rsidDel="00000000" w:rsidR="00000000" w:rsidRPr="00000000">
        <w:rPr>
          <w:b w:val="1"/>
          <w:sz w:val="50"/>
          <w:szCs w:val="50"/>
          <w:rtl w:val="0"/>
        </w:rPr>
        <w:t xml:space="preserve">(</w:t>
      </w:r>
      <w:r w:rsidDel="00000000" w:rsidR="00000000" w:rsidRPr="00000000">
        <w:rPr>
          <w:rFonts w:ascii="Noto Sans CJK JP DemiLight" w:cs="Noto Sans CJK JP DemiLight" w:eastAsia="Noto Sans CJK JP DemiLight" w:hAnsi="Noto Sans CJK JP DemiLight"/>
          <w:b w:val="0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b w:val="1"/>
          <w:sz w:val="72"/>
          <w:szCs w:val="72"/>
          <w:rtl w:val="0"/>
        </w:rPr>
        <w:t xml:space="preserve">Agending System</w:t>
      </w:r>
      <w:r w:rsidDel="00000000" w:rsidR="00000000" w:rsidRPr="00000000">
        <w:rPr>
          <w:b w:val="1"/>
          <w:sz w:val="50"/>
          <w:szCs w:val="5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2" w:right="1329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PRUEBAS FUNCIONALES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532" w:right="1332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DESARROLLO E IMPLEMENTACIÓN DE SOFTWARE QUE PERMITA LOGRAR ACUERDOS PARA ABRIR OPORTUNIDADES DE COMPRA DE COMPRA Y VENTA DE SERVICIOS PRODUCTOS Y PROCESOS.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60" w:right="3658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KAREN BUSTAMANTE RODRIGUEZ WILMAR FELIPE RINCÓN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4" w:right="4281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DAVID MARTIN GLORIA BOHORQUEZ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7" w:right="3116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280" w:top="1600" w:left="1600" w:right="800" w:header="0" w:footer="1099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(SENA) </w:t>
      </w:r>
      <w:r w:rsidDel="00000000" w:rsidR="00000000" w:rsidRPr="00000000">
        <w:rPr>
          <w:sz w:val="24"/>
          <w:szCs w:val="24"/>
          <w:rtl w:val="0"/>
        </w:rPr>
        <w:t xml:space="preserve">BOGOTÁ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CP-008 Editar evento-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Prueba orientado al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al Link: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http://127.0.0.1:8000/eventos/2/edit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</w:t>
      </w:r>
    </w:p>
    <w:p w:rsidR="00000000" w:rsidDel="00000000" w:rsidP="00000000" w:rsidRDefault="00000000" w:rsidRPr="00000000" w14:paraId="0000005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Al ingresar a la vista de editar  evento debe  mostrar: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Título de editar evento.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botón para ir al home.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del evento .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imagen (seleccionar la imagen).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inicio del evento.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fin del evento.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Hora inicio del evento .</w:t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Hora final del evento .</w:t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Duración.</w:t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Detalle .</w:t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botón crear evento.</w:t>
      </w:r>
    </w:p>
    <w:p w:rsidR="00000000" w:rsidDel="00000000" w:rsidP="00000000" w:rsidRDefault="00000000" w:rsidRPr="00000000" w14:paraId="0000006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Actor principal: Admin.</w:t>
      </w:r>
    </w:p>
    <w:p w:rsidR="00000000" w:rsidDel="00000000" w:rsidP="00000000" w:rsidRDefault="00000000" w:rsidRPr="00000000" w14:paraId="0000006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Criterios de Aceptación: La vista debe cumplir con los parámetros mencionados en la descripción del caso de uso.</w:t>
      </w:r>
    </w:p>
    <w:p w:rsidR="00000000" w:rsidDel="00000000" w:rsidP="00000000" w:rsidRDefault="00000000" w:rsidRPr="00000000" w14:paraId="0000006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Campos vacíos:</w:t>
      </w:r>
    </w:p>
    <w:p w:rsidR="00000000" w:rsidDel="00000000" w:rsidP="00000000" w:rsidRDefault="00000000" w:rsidRPr="00000000" w14:paraId="0000006A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Campo imagen sin seleccionar.</w:t>
      </w:r>
    </w:p>
    <w:p w:rsidR="00000000" w:rsidDel="00000000" w:rsidP="00000000" w:rsidRDefault="00000000" w:rsidRPr="00000000" w14:paraId="0000006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070600" cy="408622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4878" l="1016" r="1928" t="792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80" w:top="1600" w:left="1600" w:right="800" w:header="0" w:footer="109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CJK JP DemiLight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rlito" w:cs="Carlito" w:eastAsia="Carlito" w:hAnsi="Carli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28575</wp:posOffset>
          </wp:positionH>
          <wp:positionV relativeFrom="page">
            <wp:posOffset>0</wp:posOffset>
          </wp:positionV>
          <wp:extent cx="6949440" cy="1026160"/>
          <wp:effectExtent b="0" l="0" r="0" t="0"/>
          <wp:wrapSquare wrapText="bothSides" distB="0" distT="0" distL="114300" distR="114300"/>
          <wp:docPr id="4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49440" cy="10261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rlito" w:cs="Carlito" w:eastAsia="Carlito" w:hAnsi="Carli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2941261</wp:posOffset>
              </wp:positionH>
              <wp:positionV relativeFrom="page">
                <wp:posOffset>498564</wp:posOffset>
              </wp:positionV>
              <wp:extent cx="1700530" cy="326390"/>
              <wp:effectExtent b="0" l="0" r="0" t="0"/>
              <wp:wrapSquare wrapText="bothSides" distB="0" distT="0" distL="114300" distR="114300"/>
              <wp:docPr id="4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38598" y="3659668"/>
                        <a:ext cx="1614805" cy="240665"/>
                      </a:xfrm>
                      <a:custGeom>
                        <a:rect b="b" l="l" r="r" t="t"/>
                        <a:pathLst>
                          <a:path extrusionOk="0" h="240665" w="1614805">
                            <a:moveTo>
                              <a:pt x="0" y="0"/>
                            </a:moveTo>
                            <a:lnTo>
                              <a:pt x="0" y="240665"/>
                            </a:lnTo>
                            <a:lnTo>
                              <a:pt x="1614805" y="240665"/>
                            </a:lnTo>
                            <a:lnTo>
                              <a:pt x="16148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4.000000953674316" w:line="240"/>
                            <w:ind w:left="20" w:right="0" w:firstLine="1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1"/>
                              <w:smallCaps w:val="0"/>
                              <w:strike w:val="0"/>
                              <w:color w:val="808080"/>
                              <w:sz w:val="28"/>
                              <w:vertAlign w:val="baseline"/>
                            </w:rPr>
                            <w:t xml:space="preserve">Documento de pruebas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2941261</wp:posOffset>
              </wp:positionH>
              <wp:positionV relativeFrom="page">
                <wp:posOffset>498564</wp:posOffset>
              </wp:positionV>
              <wp:extent cx="1700530" cy="326390"/>
              <wp:effectExtent b="0" l="0" r="0" t="0"/>
              <wp:wrapSquare wrapText="bothSides" distB="0" distT="0" distL="114300" distR="114300"/>
              <wp:docPr id="4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00530" cy="326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5" w:lineRule="auto"/>
      <w:ind w:left="822" w:hanging="720"/>
    </w:pPr>
    <w:rPr>
      <w:rFonts w:ascii="Carlito" w:cs="Carlito" w:eastAsia="Carlito" w:hAnsi="Carlito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1221" w:lineRule="auto"/>
      <w:ind w:left="531" w:right="1332"/>
      <w:jc w:val="center"/>
    </w:pPr>
    <w:rPr>
      <w:rFonts w:ascii="Carlito" w:cs="Carlito" w:eastAsia="Carlito" w:hAnsi="Carlito"/>
      <w:b w:val="1"/>
      <w:sz w:val="110"/>
      <w:szCs w:val="11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4"/>
      <w:ind w:left="541" w:hanging="440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38"/>
      <w:ind w:left="982" w:hanging="66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138"/>
      <w:ind w:left="1422" w:hanging="881"/>
    </w:pPr>
    <w:rPr>
      <w:rFonts w:ascii="Arial" w:cs="Arial" w:eastAsia="Arial" w:hAnsi="Arial"/>
      <w:b w:val="1"/>
      <w:bCs w:val="1"/>
      <w:i w:val="1"/>
      <w:sz w:val="22"/>
      <w:szCs w:val="22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rlito" w:cs="Carlito" w:eastAsia="Carlito" w:hAnsi="Carlito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35"/>
      <w:ind w:left="822" w:hanging="720"/>
      <w:outlineLvl w:val="1"/>
    </w:pPr>
    <w:rPr>
      <w:rFonts w:ascii="Carlito" w:cs="Carlito" w:eastAsia="Carlito" w:hAnsi="Carlito"/>
      <w:b w:val="1"/>
      <w:bCs w:val="1"/>
      <w:i w:val="1"/>
      <w:sz w:val="32"/>
      <w:szCs w:val="3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line="1221" w:lineRule="exact"/>
      <w:ind w:left="531" w:right="1332"/>
      <w:jc w:val="center"/>
    </w:pPr>
    <w:rPr>
      <w:rFonts w:ascii="Carlito" w:cs="Carlito" w:eastAsia="Carlito" w:hAnsi="Carlito"/>
      <w:b w:val="1"/>
      <w:bCs w:val="1"/>
      <w:sz w:val="110"/>
      <w:szCs w:val="110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35"/>
      <w:ind w:left="822" w:hanging="881"/>
    </w:pPr>
    <w:rPr>
      <w:rFonts w:ascii="Arial" w:cs="Arial" w:eastAsia="Arial" w:hAnsi="Arial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rlito" w:cs="Carlito" w:eastAsia="Carlito" w:hAnsi="Carlito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127.0.0.1:8000/eventos/2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e/vczdpUF2vUXZHB2sW0TeyuZQ==">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2021-05-13T01:09:01Z</dcterms:created>
  <dc:creator>wilmar.rincon@linktic.com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2021-05-13T00:00:00Z</vt:filetime>
  </property>
</Properties>
</file>