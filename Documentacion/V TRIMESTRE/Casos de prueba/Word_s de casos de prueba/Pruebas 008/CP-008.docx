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06">
          <w:pPr>
            <w:rPr>
              <w:ins w:author="KAREN JOHANA BUSTAMANTE RODRIGUEZ" w:id="0" w:date="2021-05-13T01:24:49Z"/>
            </w:rPr>
          </w:pPr>
          <w:sdt>
            <w:sdtPr>
              <w:tag w:val="goog_rdk_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7">
          <w:pPr>
            <w:rPr>
              <w:ins w:author="KAREN JOHANA BUSTAMANTE RODRIGUEZ" w:id="0" w:date="2021-05-13T01:24:49Z"/>
            </w:rPr>
          </w:pPr>
          <w:sdt>
            <w:sdtPr>
              <w:tag w:val="goog_rdk_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8">
          <w:pPr>
            <w:rPr>
              <w:ins w:author="KAREN JOHANA BUSTAMANTE RODRIGUEZ" w:id="0" w:date="2021-05-13T01:24:49Z"/>
            </w:rPr>
          </w:pPr>
          <w:sdt>
            <w:sdtPr>
              <w:tag w:val="goog_rdk_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>
              <w:ins w:author="KAREN JOHANA BUSTAMANTE RODRIGUEZ" w:id="0" w:date="2021-05-13T01:24:49Z"/>
            </w:rPr>
          </w:pPr>
          <w:sdt>
            <w:sdtPr>
              <w:tag w:val="goog_rdk_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A">
          <w:pPr>
            <w:rPr>
              <w:ins w:author="KAREN JOHANA BUSTAMANTE RODRIGUEZ" w:id="0" w:date="2021-05-13T01:24:49Z"/>
            </w:rPr>
          </w:pPr>
          <w:sdt>
            <w:sdtPr>
              <w:tag w:val="goog_rdk_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B">
          <w:pPr>
            <w:rPr>
              <w:ins w:author="KAREN JOHANA BUSTAMANTE RODRIGUEZ" w:id="0" w:date="2021-05-13T01:24:49Z"/>
            </w:rPr>
          </w:pPr>
          <w:sdt>
            <w:sdtPr>
              <w:tag w:val="goog_rdk_1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C">
          <w:pPr>
            <w:rPr>
              <w:ins w:author="KAREN JOHANA BUSTAMANTE RODRIGUEZ" w:id="0" w:date="2021-05-13T01:24:49Z"/>
            </w:rPr>
          </w:pPr>
          <w:sdt>
            <w:sdtPr>
              <w:tag w:val="goog_rdk_1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0D">
          <w:pPr>
            <w:rPr>
              <w:ins w:author="KAREN JOHANA BUSTAMANTE RODRIGUEZ" w:id="0" w:date="2021-05-13T01:24:49Z"/>
            </w:rPr>
          </w:pPr>
          <w:sdt>
            <w:sdtPr>
              <w:tag w:val="goog_rdk_1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0E">
          <w:pPr>
            <w:rPr>
              <w:ins w:author="KAREN JOHANA BUSTAMANTE RODRIGUEZ" w:id="0" w:date="2021-05-13T01:24:49Z"/>
            </w:rPr>
          </w:pPr>
          <w:sdt>
            <w:sdtPr>
              <w:tag w:val="goog_rdk_1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0F">
          <w:pPr>
            <w:rPr>
              <w:ins w:author="KAREN JOHANA BUSTAMANTE RODRIGUEZ" w:id="0" w:date="2021-05-13T01:24:49Z"/>
            </w:rPr>
          </w:pPr>
          <w:sdt>
            <w:sdtPr>
              <w:tag w:val="goog_rdk_1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0">
          <w:pPr>
            <w:rPr>
              <w:ins w:author="KAREN JOHANA BUSTAMANTE RODRIGUEZ" w:id="0" w:date="2021-05-13T01:24:49Z"/>
            </w:rPr>
          </w:pPr>
          <w:sdt>
            <w:sdtPr>
              <w:tag w:val="goog_rdk_2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1">
          <w:pPr>
            <w:rPr>
              <w:ins w:author="KAREN JOHANA BUSTAMANTE RODRIGUEZ" w:id="0" w:date="2021-05-13T01:24:49Z"/>
            </w:rPr>
          </w:pPr>
          <w:sdt>
            <w:sdtPr>
              <w:tag w:val="goog_rdk_2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2">
          <w:pPr>
            <w:rPr>
              <w:ins w:author="KAREN JOHANA BUSTAMANTE RODRIGUEZ" w:id="0" w:date="2021-05-13T01:24:49Z"/>
            </w:rPr>
          </w:pPr>
          <w:sdt>
            <w:sdtPr>
              <w:tag w:val="goog_rdk_2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3">
          <w:pPr>
            <w:rPr>
              <w:ins w:author="KAREN JOHANA BUSTAMANTE RODRIGUEZ" w:id="0" w:date="2021-05-13T01:24:49Z"/>
            </w:rPr>
          </w:pPr>
          <w:sdt>
            <w:sdtPr>
              <w:tag w:val="goog_rdk_2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4">
          <w:pPr>
            <w:rPr>
              <w:ins w:author="KAREN JOHANA BUSTAMANTE RODRIGUEZ" w:id="0" w:date="2021-05-13T01:24:49Z"/>
            </w:rPr>
          </w:pPr>
          <w:sdt>
            <w:sdtPr>
              <w:tag w:val="goog_rdk_2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15">
          <w:pPr>
            <w:rPr>
              <w:ins w:author="KAREN JOHANA BUSTAMANTE RODRIGUEZ" w:id="0" w:date="2021-05-13T01:24:49Z"/>
            </w:rPr>
          </w:pPr>
          <w:sdt>
            <w:sdtPr>
              <w:tag w:val="goog_rdk_3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16">
          <w:pPr>
            <w:rPr>
              <w:ins w:author="KAREN JOHANA BUSTAMANTE RODRIGUEZ" w:id="0" w:date="2021-05-13T01:24:49Z"/>
            </w:rPr>
          </w:pPr>
          <w:sdt>
            <w:sdtPr>
              <w:tag w:val="goog_rdk_3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17">
          <w:pPr>
            <w:rPr>
              <w:ins w:author="KAREN JOHANA BUSTAMANTE RODRIGUEZ" w:id="0" w:date="2021-05-13T01:24:49Z"/>
            </w:rPr>
          </w:pPr>
          <w:sdt>
            <w:sdtPr>
              <w:tag w:val="goog_rdk_3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18">
          <w:pPr>
            <w:rPr>
              <w:ins w:author="KAREN JOHANA BUSTAMANTE RODRIGUEZ" w:id="0" w:date="2021-05-13T01:24:49Z"/>
            </w:rPr>
          </w:pPr>
          <w:sdt>
            <w:sdtPr>
              <w:tag w:val="goog_rdk_3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19">
          <w:pPr>
            <w:rPr>
              <w:ins w:author="KAREN JOHANA BUSTAMANTE RODRIGUEZ" w:id="0" w:date="2021-05-13T01:24:49Z"/>
            </w:rPr>
          </w:pPr>
          <w:sdt>
            <w:sdtPr>
              <w:tag w:val="goog_rdk_3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1A">
          <w:pPr>
            <w:rPr>
              <w:ins w:author="KAREN JOHANA BUSTAMANTE RODRIGUEZ" w:id="0" w:date="2021-05-13T01:24:49Z"/>
            </w:rPr>
          </w:pPr>
          <w:sdt>
            <w:sdtPr>
              <w:tag w:val="goog_rdk_4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1B">
          <w:pPr>
            <w:rPr>
              <w:ins w:author="KAREN JOHANA BUSTAMANTE RODRIGUEZ" w:id="0" w:date="2021-05-13T01:24:49Z"/>
            </w:rPr>
          </w:pPr>
          <w:sdt>
            <w:sdtPr>
              <w:tag w:val="goog_rdk_4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1C">
          <w:pPr>
            <w:rPr>
              <w:ins w:author="KAREN JOHANA BUSTAMANTE RODRIGUEZ" w:id="0" w:date="2021-05-13T01:24:49Z"/>
            </w:rPr>
          </w:pPr>
          <w:sdt>
            <w:sdtPr>
              <w:tag w:val="goog_rdk_4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1D">
          <w:pPr>
            <w:rPr>
              <w:ins w:author="KAREN JOHANA BUSTAMANTE RODRIGUEZ" w:id="0" w:date="2021-05-13T01:24:49Z"/>
            </w:rPr>
          </w:pPr>
          <w:sdt>
            <w:sdtPr>
              <w:tag w:val="goog_rdk_4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1E">
          <w:pPr>
            <w:rPr>
              <w:ins w:author="KAREN JOHANA BUSTAMANTE RODRIGUEZ" w:id="0" w:date="2021-05-13T01:24:49Z"/>
            </w:rPr>
          </w:pPr>
          <w:sdt>
            <w:sdtPr>
              <w:tag w:val="goog_rdk_4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1F">
          <w:pPr>
            <w:rPr>
              <w:ins w:author="KAREN JOHANA BUSTAMANTE RODRIGUEZ" w:id="0" w:date="2021-05-13T01:24:49Z"/>
            </w:rPr>
          </w:pPr>
          <w:sdt>
            <w:sdtPr>
              <w:tag w:val="goog_rdk_5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20">
          <w:pPr>
            <w:rPr>
              <w:ins w:author="KAREN JOHANA BUSTAMANTE RODRIGUEZ" w:id="0" w:date="2021-05-13T01:24:49Z"/>
            </w:rPr>
          </w:pPr>
          <w:sdt>
            <w:sdtPr>
              <w:tag w:val="goog_rdk_5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21">
          <w:pPr>
            <w:rPr>
              <w:ins w:author="KAREN JOHANA BUSTAMANTE RODRIGUEZ" w:id="0" w:date="2021-05-13T01:24:49Z"/>
            </w:rPr>
          </w:pPr>
          <w:sdt>
            <w:sdtPr>
              <w:tag w:val="goog_rdk_5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22">
          <w:pPr>
            <w:rPr>
              <w:ins w:author="KAREN JOHANA BUSTAMANTE RODRIGUEZ" w:id="0" w:date="2021-05-13T01:24:49Z"/>
            </w:rPr>
          </w:pPr>
          <w:sdt>
            <w:sdtPr>
              <w:tag w:val="goog_rdk_5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23">
          <w:pPr>
            <w:rPr>
              <w:ins w:author="KAREN JOHANA BUSTAMANTE RODRIGUEZ" w:id="0" w:date="2021-05-13T01:24:49Z"/>
            </w:rPr>
          </w:pPr>
          <w:sdt>
            <w:sdtPr>
              <w:tag w:val="goog_rdk_5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24">
          <w:pPr>
            <w:rPr>
              <w:ins w:author="KAREN JOHANA BUSTAMANTE RODRIGUEZ" w:id="0" w:date="2021-05-13T01:24:49Z"/>
            </w:rPr>
          </w:pPr>
          <w:sdt>
            <w:sdtPr>
              <w:tag w:val="goog_rdk_6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25">
          <w:pPr>
            <w:rPr>
              <w:ins w:author="KAREN JOHANA BUSTAMANTE RODRIGUEZ" w:id="0" w:date="2021-05-13T01:24:49Z"/>
            </w:rPr>
          </w:pPr>
          <w:sdt>
            <w:sdtPr>
              <w:tag w:val="goog_rdk_6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26">
          <w:pPr>
            <w:rPr/>
            <w:pPrChange w:author="KAREN JOHANA BUSTAMANTE RODRIGUEZ" w:id="0" w:date="2021-05-13T01:24:49Z">
              <w:pPr>
                <w:pStyle w:val="Title"/>
                <w:spacing w:before="1" w:line="1342" w:lineRule="auto"/>
                <w:ind w:left="532" w:firstLine="0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27">
      <w:pPr>
        <w:spacing w:before="0" w:lineRule="auto"/>
        <w:ind w:left="1002" w:right="1799" w:hanging="9.000000000000057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DISEÑO DESARROLLO E IMPLEMENTACIÓN DE SOFTWARE</w:t>
      </w:r>
    </w:p>
    <w:p w:rsidR="00000000" w:rsidDel="00000000" w:rsidP="00000000" w:rsidRDefault="00000000" w:rsidRPr="00000000" w14:paraId="00000028">
      <w:pPr>
        <w:spacing w:before="2" w:lineRule="auto"/>
        <w:ind w:left="532" w:right="1328" w:firstLine="0"/>
        <w:jc w:val="center"/>
        <w:rPr>
          <w:b w:val="1"/>
          <w:sz w:val="50"/>
          <w:szCs w:val="50"/>
        </w:rPr>
        <w:sectPr>
          <w:headerReference r:id="rId7" w:type="default"/>
          <w:footerReference r:id="rId8" w:type="default"/>
          <w:pgSz w:h="15840" w:w="12240" w:orient="portrait"/>
          <w:pgMar w:bottom="1280" w:top="1600" w:left="1600" w:right="800" w:header="0" w:footer="1099"/>
          <w:pgNumType w:start="1"/>
        </w:sectPr>
      </w:pPr>
      <w:r w:rsidDel="00000000" w:rsidR="00000000" w:rsidRPr="00000000">
        <w:rPr>
          <w:b w:val="1"/>
          <w:sz w:val="50"/>
          <w:szCs w:val="50"/>
          <w:rtl w:val="0"/>
        </w:rPr>
        <w:t xml:space="preserve">(</w:t>
      </w:r>
      <w:r w:rsidDel="00000000" w:rsidR="00000000" w:rsidRPr="00000000">
        <w:rPr>
          <w:rFonts w:ascii="Noto Sans CJK JP DemiLight" w:cs="Noto Sans CJK JP DemiLight" w:eastAsia="Noto Sans CJK JP DemiLight" w:hAnsi="Noto Sans CJK JP DemiLight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b w:val="1"/>
          <w:sz w:val="72"/>
          <w:szCs w:val="72"/>
          <w:rtl w:val="0"/>
        </w:rPr>
        <w:t xml:space="preserve">Agending System</w:t>
      </w:r>
      <w:r w:rsidDel="00000000" w:rsidR="00000000" w:rsidRPr="00000000">
        <w:rPr>
          <w:b w:val="1"/>
          <w:sz w:val="50"/>
          <w:szCs w:val="50"/>
          <w:rtl w:val="0"/>
        </w:rPr>
        <w:t xml:space="preserve">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2" w:right="1329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 DE PRUEBAS FUNCIONALES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40" w:lineRule="auto"/>
        <w:ind w:left="532" w:right="1332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DESARROLLO E IMPLEMENTACIÓN DE SOFTWARE QUE PERMITA LOGRAR ACUERDOS PARA ABRIR OPORTUNIDADES DE COMPRA DE COMPRA Y VENTA DE SERVICIOS PRODUCTOS Y PROCESOS.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60" w:right="3658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KAREN BUSTAMANTE RODRIGUEZ WILMAR FELIPE RINCÓN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4" w:right="4281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JUAN DAVID MARTIN GLORIA BOHORQUEZ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17" w:right="3116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280" w:top="1600" w:left="1600" w:right="800" w:header="0" w:footer="1099"/>
        </w:sect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SERVICIO NACIONAL DE APRENDIZAJE (SENA) </w:t>
      </w:r>
      <w:r w:rsidDel="00000000" w:rsidR="00000000" w:rsidRPr="00000000">
        <w:rPr>
          <w:sz w:val="24"/>
          <w:szCs w:val="24"/>
          <w:rtl w:val="0"/>
        </w:rPr>
        <w:t xml:space="preserve">BOGOTÁ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CP-008 Editar evento. </w:t>
      </w:r>
    </w:p>
    <w:p w:rsidR="00000000" w:rsidDel="00000000" w:rsidP="00000000" w:rsidRDefault="00000000" w:rsidRPr="00000000" w14:paraId="00000050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Ingresar al Link: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http://127.0.0.1:8000/eventos/2/edit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52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Descripción:</w:t>
      </w:r>
    </w:p>
    <w:p w:rsidR="00000000" w:rsidDel="00000000" w:rsidP="00000000" w:rsidRDefault="00000000" w:rsidRPr="00000000" w14:paraId="00000054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Al ingresar a la vista de editar  evento debe  mostrar:</w:t>
      </w:r>
    </w:p>
    <w:p w:rsidR="00000000" w:rsidDel="00000000" w:rsidP="00000000" w:rsidRDefault="00000000" w:rsidRPr="00000000" w14:paraId="00000055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Título de editar evento.</w:t>
      </w:r>
    </w:p>
    <w:p w:rsidR="00000000" w:rsidDel="00000000" w:rsidP="00000000" w:rsidRDefault="00000000" w:rsidRPr="00000000" w14:paraId="00000056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 botón para ir al home.</w:t>
      </w:r>
    </w:p>
    <w:p w:rsidR="00000000" w:rsidDel="00000000" w:rsidP="00000000" w:rsidRDefault="00000000" w:rsidRPr="00000000" w14:paraId="00000057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Nombre del evento .</w:t>
      </w:r>
    </w:p>
    <w:p w:rsidR="00000000" w:rsidDel="00000000" w:rsidP="00000000" w:rsidRDefault="00000000" w:rsidRPr="00000000" w14:paraId="00000058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imagen (seleccionar la imagen).</w:t>
      </w:r>
    </w:p>
    <w:p w:rsidR="00000000" w:rsidDel="00000000" w:rsidP="00000000" w:rsidRDefault="00000000" w:rsidRPr="00000000" w14:paraId="00000059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 inicio del evento.</w:t>
      </w:r>
    </w:p>
    <w:p w:rsidR="00000000" w:rsidDel="00000000" w:rsidP="00000000" w:rsidRDefault="00000000" w:rsidRPr="00000000" w14:paraId="0000005A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 fin del evento.</w:t>
      </w:r>
    </w:p>
    <w:p w:rsidR="00000000" w:rsidDel="00000000" w:rsidP="00000000" w:rsidRDefault="00000000" w:rsidRPr="00000000" w14:paraId="0000005B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Hora inicio del evento .</w:t>
      </w:r>
    </w:p>
    <w:p w:rsidR="00000000" w:rsidDel="00000000" w:rsidP="00000000" w:rsidRDefault="00000000" w:rsidRPr="00000000" w14:paraId="0000005C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Hora final del evento .</w:t>
      </w:r>
    </w:p>
    <w:p w:rsidR="00000000" w:rsidDel="00000000" w:rsidP="00000000" w:rsidRDefault="00000000" w:rsidRPr="00000000" w14:paraId="0000005D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Duración.</w:t>
      </w:r>
    </w:p>
    <w:p w:rsidR="00000000" w:rsidDel="00000000" w:rsidP="00000000" w:rsidRDefault="00000000" w:rsidRPr="00000000" w14:paraId="0000005E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Detalle .</w:t>
      </w:r>
    </w:p>
    <w:p w:rsidR="00000000" w:rsidDel="00000000" w:rsidP="00000000" w:rsidRDefault="00000000" w:rsidRPr="00000000" w14:paraId="0000005F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 botón crear evento.</w:t>
      </w:r>
    </w:p>
    <w:p w:rsidR="00000000" w:rsidDel="00000000" w:rsidP="00000000" w:rsidRDefault="00000000" w:rsidRPr="00000000" w14:paraId="00000060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Actor principal: Admin.</w:t>
      </w:r>
    </w:p>
    <w:p w:rsidR="00000000" w:rsidDel="00000000" w:rsidP="00000000" w:rsidRDefault="00000000" w:rsidRPr="00000000" w14:paraId="00000063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Criterios de Aceptación: La vista debe cumplir con los parámetros mencionados en la descripción del caso de uso.</w:t>
      </w:r>
    </w:p>
    <w:p w:rsidR="00000000" w:rsidDel="00000000" w:rsidP="00000000" w:rsidRDefault="00000000" w:rsidRPr="00000000" w14:paraId="00000065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248400" cy="4295775"/>
            <wp:effectExtent b="0" l="0" r="0" t="0"/>
            <wp:docPr id="3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4065" l="-863" r="863" t="426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248400" cy="4238625"/>
            <wp:effectExtent b="0" l="0" r="0" t="0"/>
            <wp:docPr id="3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6097" l="0" r="0" t="345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rlito" w:cs="Carlito" w:eastAsia="Carlito" w:hAnsi="Carlito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280" w:top="1600" w:left="1600" w:right="800" w:header="0" w:footer="109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Noto Sans CJK JP DemiLight"/>
  <w:font w:name="Carli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rlito" w:cs="Carlito" w:eastAsia="Carlito" w:hAnsi="Carli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4"/>
        <w:szCs w:val="24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28575</wp:posOffset>
          </wp:positionH>
          <wp:positionV relativeFrom="page">
            <wp:posOffset>0</wp:posOffset>
          </wp:positionV>
          <wp:extent cx="6949440" cy="1026160"/>
          <wp:effectExtent b="0" l="0" r="0" t="0"/>
          <wp:wrapSquare wrapText="bothSides" distB="0" distT="0" distL="114300" distR="114300"/>
          <wp:docPr id="38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49440" cy="10261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rlito" w:cs="Carlito" w:eastAsia="Carlito" w:hAnsi="Carli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2946023</wp:posOffset>
              </wp:positionH>
              <wp:positionV relativeFrom="page">
                <wp:posOffset>503327</wp:posOffset>
              </wp:positionV>
              <wp:extent cx="1691005" cy="316865"/>
              <wp:effectExtent b="0" l="0" r="0" t="0"/>
              <wp:wrapSquare wrapText="bothSides" distB="0" distT="0" distL="114300" distR="114300"/>
              <wp:docPr id="3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38598" y="3659668"/>
                        <a:ext cx="1614805" cy="240665"/>
                      </a:xfrm>
                      <a:custGeom>
                        <a:rect b="b" l="l" r="r" t="t"/>
                        <a:pathLst>
                          <a:path extrusionOk="0" h="240665" w="1614805">
                            <a:moveTo>
                              <a:pt x="0" y="0"/>
                            </a:moveTo>
                            <a:lnTo>
                              <a:pt x="0" y="240665"/>
                            </a:lnTo>
                            <a:lnTo>
                              <a:pt x="1614805" y="240665"/>
                            </a:lnTo>
                            <a:lnTo>
                              <a:pt x="161480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4.000000953674316" w:line="240"/>
                            <w:ind w:left="20" w:right="0" w:firstLine="1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1"/>
                              <w:i w:val="1"/>
                              <w:smallCaps w:val="0"/>
                              <w:strike w:val="0"/>
                              <w:color w:val="808080"/>
                              <w:sz w:val="28"/>
                              <w:vertAlign w:val="baseline"/>
                            </w:rPr>
                            <w:t xml:space="preserve">Documento de pruebas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2946023</wp:posOffset>
              </wp:positionH>
              <wp:positionV relativeFrom="page">
                <wp:posOffset>503327</wp:posOffset>
              </wp:positionV>
              <wp:extent cx="1691005" cy="316865"/>
              <wp:effectExtent b="0" l="0" r="0" t="0"/>
              <wp:wrapSquare wrapText="bothSides" distB="0" distT="0" distL="114300" distR="114300"/>
              <wp:docPr id="3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91005" cy="316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rlito" w:cs="Carlito" w:eastAsia="Carlito" w:hAnsi="Carlito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rlito" w:cs="Carlito" w:eastAsia="Carlito" w:hAnsi="Carlito"/>
      <w:lang w:bidi="ar-SA" w:eastAsia="en-US" w:val="es-ES"/>
    </w:rPr>
  </w:style>
  <w:style w:type="paragraph" w:styleId="TOC1">
    <w:name w:val="TOC 1"/>
    <w:basedOn w:val="Normal"/>
    <w:uiPriority w:val="1"/>
    <w:qFormat w:val="1"/>
    <w:pPr>
      <w:spacing w:before="24"/>
      <w:ind w:left="541" w:hanging="440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TOC2">
    <w:name w:val="TOC 2"/>
    <w:basedOn w:val="Normal"/>
    <w:uiPriority w:val="1"/>
    <w:qFormat w:val="1"/>
    <w:pPr>
      <w:spacing w:before="138"/>
      <w:ind w:left="982" w:hanging="661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TOC3">
    <w:name w:val="TOC 3"/>
    <w:basedOn w:val="Normal"/>
    <w:uiPriority w:val="1"/>
    <w:qFormat w:val="1"/>
    <w:pPr>
      <w:spacing w:before="138"/>
      <w:ind w:left="1422" w:hanging="881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Carlito" w:cs="Carlito" w:eastAsia="Carlito" w:hAnsi="Carlito"/>
      <w:sz w:val="24"/>
      <w:szCs w:val="24"/>
      <w:lang w:bidi="ar-SA" w:eastAsia="en-US" w:val="es-ES"/>
    </w:rPr>
  </w:style>
  <w:style w:type="paragraph" w:styleId="Heading1">
    <w:name w:val="Heading 1"/>
    <w:basedOn w:val="Normal"/>
    <w:uiPriority w:val="1"/>
    <w:qFormat w:val="1"/>
    <w:pPr>
      <w:spacing w:before="35"/>
      <w:ind w:left="822" w:hanging="720"/>
      <w:outlineLvl w:val="1"/>
    </w:pPr>
    <w:rPr>
      <w:rFonts w:ascii="Carlito" w:cs="Carlito" w:eastAsia="Carlito" w:hAnsi="Carlito"/>
      <w:b w:val="1"/>
      <w:bCs w:val="1"/>
      <w:i w:val="1"/>
      <w:sz w:val="32"/>
      <w:szCs w:val="32"/>
      <w:lang w:bidi="ar-SA" w:eastAsia="en-US" w:val="es-ES"/>
    </w:rPr>
  </w:style>
  <w:style w:type="paragraph" w:styleId="Title">
    <w:name w:val="Title"/>
    <w:basedOn w:val="Normal"/>
    <w:uiPriority w:val="1"/>
    <w:qFormat w:val="1"/>
    <w:pPr>
      <w:spacing w:line="1221" w:lineRule="exact"/>
      <w:ind w:left="531" w:right="1332"/>
      <w:jc w:val="center"/>
    </w:pPr>
    <w:rPr>
      <w:rFonts w:ascii="Carlito" w:cs="Carlito" w:eastAsia="Carlito" w:hAnsi="Carlito"/>
      <w:b w:val="1"/>
      <w:bCs w:val="1"/>
      <w:sz w:val="110"/>
      <w:szCs w:val="110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spacing w:before="35"/>
      <w:ind w:left="822" w:hanging="881"/>
    </w:pPr>
    <w:rPr>
      <w:rFonts w:ascii="Arial" w:cs="Arial" w:eastAsia="Arial" w:hAnsi="Arial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rFonts w:ascii="Carlito" w:cs="Carlito" w:eastAsia="Carlito" w:hAnsi="Carlito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hyperlink" Target="http://127.0.0.1:8000/eventos/2/edi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Kqi7Jjv1WnNH2bKyylLvmW8szQ==">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2021-05-13T01:09:01Z</dcterms:created>
  <dc:creator>wilmar.rincon@linktic.com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2021-05-13T00:00:00Z</vt:filetime>
  </property>
</Properties>
</file>