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tag w:val="goog_rdk_2"/>
      </w:sdtPr>
      <w:sdtContent>
        <w:p w:rsidR="00000000" w:rsidDel="00000000" w:rsidP="00000000" w:rsidRDefault="00000000" w:rsidRPr="00000000" w14:paraId="0000000C">
          <w:pPr>
            <w:rPr>
              <w:ins w:author="KAREN JOHANA BUSTAMANTE RODRIGUEZ" w:id="0" w:date="2021-05-13T01:24:49Z"/>
            </w:rPr>
          </w:pPr>
          <w:sdt>
            <w:sdtPr>
              <w:tag w:val="goog_rdk_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D">
          <w:pPr>
            <w:rPr>
              <w:ins w:author="KAREN JOHANA BUSTAMANTE RODRIGUEZ" w:id="0" w:date="2021-05-13T01:24:49Z"/>
            </w:rPr>
          </w:pPr>
          <w:sdt>
            <w:sdtPr>
              <w:tag w:val="goog_rdk_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E">
          <w:pPr>
            <w:rPr>
              <w:ins w:author="KAREN JOHANA BUSTAMANTE RODRIGUEZ" w:id="0" w:date="2021-05-13T01:24:49Z"/>
            </w:rPr>
          </w:pPr>
          <w:sdt>
            <w:sdtPr>
              <w:tag w:val="goog_rdk_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F">
          <w:pPr>
            <w:rPr>
              <w:ins w:author="KAREN JOHANA BUSTAMANTE RODRIGUEZ" w:id="0" w:date="2021-05-13T01:24:49Z"/>
            </w:rPr>
          </w:pPr>
          <w:sdt>
            <w:sdtPr>
              <w:tag w:val="goog_rdk_7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10">
          <w:pPr>
            <w:rPr>
              <w:ins w:author="KAREN JOHANA BUSTAMANTE RODRIGUEZ" w:id="0" w:date="2021-05-13T01:24:49Z"/>
            </w:rPr>
          </w:pPr>
          <w:sdt>
            <w:sdtPr>
              <w:tag w:val="goog_rdk_9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11">
          <w:pPr>
            <w:rPr>
              <w:ins w:author="KAREN JOHANA BUSTAMANTE RODRIGUEZ" w:id="0" w:date="2021-05-13T01:24:49Z"/>
            </w:rPr>
          </w:pPr>
          <w:sdt>
            <w:sdtPr>
              <w:tag w:val="goog_rdk_1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12">
          <w:pPr>
            <w:rPr>
              <w:ins w:author="KAREN JOHANA BUSTAMANTE RODRIGUEZ" w:id="0" w:date="2021-05-13T01:24:49Z"/>
            </w:rPr>
          </w:pPr>
          <w:sdt>
            <w:sdtPr>
              <w:tag w:val="goog_rdk_1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3">
          <w:pPr>
            <w:rPr>
              <w:ins w:author="KAREN JOHANA BUSTAMANTE RODRIGUEZ" w:id="0" w:date="2021-05-13T01:24:49Z"/>
            </w:rPr>
          </w:pPr>
          <w:sdt>
            <w:sdtPr>
              <w:tag w:val="goog_rdk_1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4">
          <w:pPr>
            <w:rPr>
              <w:ins w:author="KAREN JOHANA BUSTAMANTE RODRIGUEZ" w:id="0" w:date="2021-05-13T01:24:49Z"/>
            </w:rPr>
          </w:pPr>
          <w:sdt>
            <w:sdtPr>
              <w:tag w:val="goog_rdk_17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rPr>
              <w:ins w:author="KAREN JOHANA BUSTAMANTE RODRIGUEZ" w:id="0" w:date="2021-05-13T01:24:49Z"/>
            </w:rPr>
          </w:pPr>
          <w:sdt>
            <w:sdtPr>
              <w:tag w:val="goog_rdk_19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6">
          <w:pPr>
            <w:rPr>
              <w:ins w:author="KAREN JOHANA BUSTAMANTE RODRIGUEZ" w:id="0" w:date="2021-05-13T01:24:49Z"/>
            </w:rPr>
          </w:pPr>
          <w:sdt>
            <w:sdtPr>
              <w:tag w:val="goog_rdk_2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7">
          <w:pPr>
            <w:rPr>
              <w:ins w:author="KAREN JOHANA BUSTAMANTE RODRIGUEZ" w:id="0" w:date="2021-05-13T01:24:49Z"/>
            </w:rPr>
          </w:pPr>
          <w:sdt>
            <w:sdtPr>
              <w:tag w:val="goog_rdk_2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8">
          <w:pPr>
            <w:rPr>
              <w:ins w:author="KAREN JOHANA BUSTAMANTE RODRIGUEZ" w:id="0" w:date="2021-05-13T01:24:49Z"/>
            </w:rPr>
          </w:pPr>
          <w:sdt>
            <w:sdtPr>
              <w:tag w:val="goog_rdk_2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9">
          <w:pPr>
            <w:rPr>
              <w:ins w:author="KAREN JOHANA BUSTAMANTE RODRIGUEZ" w:id="0" w:date="2021-05-13T01:24:49Z"/>
            </w:rPr>
          </w:pPr>
          <w:sdt>
            <w:sdtPr>
              <w:tag w:val="goog_rdk_27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A">
          <w:pPr>
            <w:rPr>
              <w:ins w:author="KAREN JOHANA BUSTAMANTE RODRIGUEZ" w:id="0" w:date="2021-05-13T01:24:49Z"/>
            </w:rPr>
          </w:pPr>
          <w:sdt>
            <w:sdtPr>
              <w:tag w:val="goog_rdk_29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1B">
          <w:pPr>
            <w:rPr>
              <w:ins w:author="KAREN JOHANA BUSTAMANTE RODRIGUEZ" w:id="0" w:date="2021-05-13T01:24:49Z"/>
            </w:rPr>
          </w:pPr>
          <w:sdt>
            <w:sdtPr>
              <w:tag w:val="goog_rdk_3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1C">
          <w:pPr>
            <w:rPr>
              <w:ins w:author="KAREN JOHANA BUSTAMANTE RODRIGUEZ" w:id="0" w:date="2021-05-13T01:24:49Z"/>
            </w:rPr>
          </w:pPr>
          <w:sdt>
            <w:sdtPr>
              <w:tag w:val="goog_rdk_3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1D">
          <w:pPr>
            <w:rPr>
              <w:ins w:author="KAREN JOHANA BUSTAMANTE RODRIGUEZ" w:id="0" w:date="2021-05-13T01:24:49Z"/>
            </w:rPr>
          </w:pPr>
          <w:sdt>
            <w:sdtPr>
              <w:tag w:val="goog_rdk_3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1E">
          <w:pPr>
            <w:rPr>
              <w:ins w:author="KAREN JOHANA BUSTAMANTE RODRIGUEZ" w:id="0" w:date="2021-05-13T01:24:49Z"/>
            </w:rPr>
          </w:pPr>
          <w:sdt>
            <w:sdtPr>
              <w:tag w:val="goog_rdk_37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1F">
          <w:pPr>
            <w:rPr>
              <w:ins w:author="KAREN JOHANA BUSTAMANTE RODRIGUEZ" w:id="0" w:date="2021-05-13T01:24:49Z"/>
            </w:rPr>
          </w:pPr>
          <w:sdt>
            <w:sdtPr>
              <w:tag w:val="goog_rdk_39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20">
          <w:pPr>
            <w:rPr>
              <w:ins w:author="KAREN JOHANA BUSTAMANTE RODRIGUEZ" w:id="0" w:date="2021-05-13T01:24:49Z"/>
            </w:rPr>
          </w:pPr>
          <w:sdt>
            <w:sdtPr>
              <w:tag w:val="goog_rdk_4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21">
          <w:pPr>
            <w:rPr>
              <w:ins w:author="KAREN JOHANA BUSTAMANTE RODRIGUEZ" w:id="0" w:date="2021-05-13T01:24:49Z"/>
            </w:rPr>
          </w:pPr>
          <w:sdt>
            <w:sdtPr>
              <w:tag w:val="goog_rdk_4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22">
          <w:pPr>
            <w:rPr>
              <w:ins w:author="KAREN JOHANA BUSTAMANTE RODRIGUEZ" w:id="0" w:date="2021-05-13T01:24:49Z"/>
            </w:rPr>
          </w:pPr>
          <w:sdt>
            <w:sdtPr>
              <w:tag w:val="goog_rdk_4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23">
          <w:pPr>
            <w:rPr>
              <w:ins w:author="KAREN JOHANA BUSTAMANTE RODRIGUEZ" w:id="0" w:date="2021-05-13T01:24:49Z"/>
            </w:rPr>
          </w:pPr>
          <w:sdt>
            <w:sdtPr>
              <w:tag w:val="goog_rdk_47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24">
          <w:pPr>
            <w:rPr>
              <w:ins w:author="KAREN JOHANA BUSTAMANTE RODRIGUEZ" w:id="0" w:date="2021-05-13T01:24:49Z"/>
            </w:rPr>
          </w:pPr>
          <w:sdt>
            <w:sdtPr>
              <w:tag w:val="goog_rdk_49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25">
          <w:pPr>
            <w:rPr>
              <w:ins w:author="KAREN JOHANA BUSTAMANTE RODRIGUEZ" w:id="0" w:date="2021-05-13T01:24:49Z"/>
            </w:rPr>
          </w:pPr>
          <w:sdt>
            <w:sdtPr>
              <w:tag w:val="goog_rdk_5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54"/>
      </w:sdtPr>
      <w:sdtContent>
        <w:p w:rsidR="00000000" w:rsidDel="00000000" w:rsidP="00000000" w:rsidRDefault="00000000" w:rsidRPr="00000000" w14:paraId="00000026">
          <w:pPr>
            <w:rPr>
              <w:ins w:author="KAREN JOHANA BUSTAMANTE RODRIGUEZ" w:id="0" w:date="2021-05-13T01:24:49Z"/>
            </w:rPr>
          </w:pPr>
          <w:sdt>
            <w:sdtPr>
              <w:tag w:val="goog_rdk_5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56"/>
      </w:sdtPr>
      <w:sdtContent>
        <w:p w:rsidR="00000000" w:rsidDel="00000000" w:rsidP="00000000" w:rsidRDefault="00000000" w:rsidRPr="00000000" w14:paraId="00000027">
          <w:pPr>
            <w:rPr>
              <w:ins w:author="KAREN JOHANA BUSTAMANTE RODRIGUEZ" w:id="0" w:date="2021-05-13T01:24:49Z"/>
            </w:rPr>
          </w:pPr>
          <w:sdt>
            <w:sdtPr>
              <w:tag w:val="goog_rdk_5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57"/>
      </w:sdtPr>
      <w:sdtContent>
        <w:p w:rsidR="00000000" w:rsidDel="00000000" w:rsidP="00000000" w:rsidRDefault="00000000" w:rsidRPr="00000000" w14:paraId="00000028">
          <w:pPr>
            <w:rPr/>
            <w:pPrChange w:author="KAREN JOHANA BUSTAMANTE RODRIGUEZ" w:id="0" w:date="2021-05-13T01:24:49Z">
              <w:pPr>
                <w:pStyle w:val="Title"/>
                <w:spacing w:before="1" w:line="1342" w:lineRule="auto"/>
                <w:ind w:left="532" w:firstLine="0"/>
              </w:pPr>
            </w:pPrChange>
          </w:pP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29">
      <w:pPr>
        <w:spacing w:before="0" w:lineRule="auto"/>
        <w:ind w:left="1002" w:right="1799" w:hanging="9.000000000000057"/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DISEÑO DESARROLLO E IMPLEMENTACIÓN DE SOFTWARE</w:t>
      </w:r>
    </w:p>
    <w:p w:rsidR="00000000" w:rsidDel="00000000" w:rsidP="00000000" w:rsidRDefault="00000000" w:rsidRPr="00000000" w14:paraId="0000002A">
      <w:pPr>
        <w:spacing w:before="2" w:lineRule="auto"/>
        <w:ind w:left="532" w:right="1328" w:firstLine="0"/>
        <w:jc w:val="center"/>
        <w:rPr>
          <w:b w:val="1"/>
          <w:sz w:val="50"/>
          <w:szCs w:val="50"/>
        </w:rPr>
        <w:sectPr>
          <w:headerReference r:id="rId7" w:type="default"/>
          <w:footerReference r:id="rId8" w:type="default"/>
          <w:pgSz w:h="15840" w:w="12240" w:orient="portrait"/>
          <w:pgMar w:bottom="1280" w:top="1600" w:left="1600" w:right="800" w:header="0" w:footer="1099"/>
          <w:pgNumType w:start="1"/>
        </w:sectPr>
      </w:pPr>
      <w:r w:rsidDel="00000000" w:rsidR="00000000" w:rsidRPr="00000000">
        <w:rPr>
          <w:b w:val="1"/>
          <w:sz w:val="50"/>
          <w:szCs w:val="50"/>
          <w:rtl w:val="0"/>
        </w:rPr>
        <w:t xml:space="preserve">(</w:t>
      </w:r>
      <w:r w:rsidDel="00000000" w:rsidR="00000000" w:rsidRPr="00000000">
        <w:rPr>
          <w:rFonts w:ascii="Noto Sans CJK JP DemiLight" w:cs="Noto Sans CJK JP DemiLight" w:eastAsia="Noto Sans CJK JP DemiLight" w:hAnsi="Noto Sans CJK JP DemiLight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b w:val="1"/>
          <w:sz w:val="72"/>
          <w:szCs w:val="72"/>
          <w:rtl w:val="0"/>
        </w:rPr>
        <w:t xml:space="preserve">Agending System</w:t>
      </w:r>
      <w:r w:rsidDel="00000000" w:rsidR="00000000" w:rsidRPr="00000000">
        <w:rPr>
          <w:b w:val="1"/>
          <w:sz w:val="50"/>
          <w:szCs w:val="50"/>
          <w:rtl w:val="0"/>
        </w:rPr>
        <w:t xml:space="preserve">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2" w:right="1329" w:firstLine="0"/>
        <w:jc w:val="center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DOCUMENTO DE PRUEBAS FUNCIONALES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" w:line="240" w:lineRule="auto"/>
        <w:ind w:left="532" w:right="1332" w:firstLine="0"/>
        <w:jc w:val="center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DISEÑO DESARROLLO E IMPLEMENTACIÓN DE SOFTWARE QUE PERMITA LOGRAR ACUERDOS PARA ABRIR OPORTUNIDADES DE COMPRA DE COMPRA Y VENTA DE SERVICIOS PRODUCTOS Y PROCESOS.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60" w:right="3658" w:firstLine="0"/>
        <w:jc w:val="center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KAREN BUSTAMANTE RODRIGUEZ WILMAR FELIPE RINCÓN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84" w:right="4281" w:firstLine="0"/>
        <w:jc w:val="center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JUAN DAVID MARTIN GLORIA BOHORQUEZ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17" w:right="3116" w:firstLine="0"/>
        <w:jc w:val="center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280" w:top="1600" w:left="1600" w:right="800" w:header="0" w:footer="1099"/>
        </w:sect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SERVICIO NACIONAL DE APRENDIZAJE (SENA) </w:t>
      </w:r>
      <w:r w:rsidDel="00000000" w:rsidR="00000000" w:rsidRPr="00000000">
        <w:rPr>
          <w:sz w:val="24"/>
          <w:szCs w:val="24"/>
          <w:rtl w:val="0"/>
        </w:rPr>
        <w:t xml:space="preserve">BOGOTÁ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CP-007 Ver evento creado.</w:t>
      </w:r>
    </w:p>
    <w:p w:rsidR="00000000" w:rsidDel="00000000" w:rsidP="00000000" w:rsidRDefault="00000000" w:rsidRPr="00000000" w14:paraId="00000054">
      <w:pPr>
        <w:widowControl w:val="1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Ingresar al Link:http://127.0.0.1:8000/eventos.</w:t>
      </w:r>
    </w:p>
    <w:p w:rsidR="00000000" w:rsidDel="00000000" w:rsidP="00000000" w:rsidRDefault="00000000" w:rsidRPr="00000000" w14:paraId="00000056">
      <w:pPr>
        <w:widowControl w:val="1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Descripción:</w:t>
      </w:r>
    </w:p>
    <w:p w:rsidR="00000000" w:rsidDel="00000000" w:rsidP="00000000" w:rsidRDefault="00000000" w:rsidRPr="00000000" w14:paraId="00000058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El sistema debe mostrar los eventos creados en un tabla con las siguientes columnas:</w:t>
      </w:r>
    </w:p>
    <w:p w:rsidR="00000000" w:rsidDel="00000000" w:rsidP="00000000" w:rsidRDefault="00000000" w:rsidRPr="00000000" w14:paraId="00000059">
      <w:pPr>
        <w:widowControl w:val="1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ID</w:t>
      </w:r>
    </w:p>
    <w:p w:rsidR="00000000" w:rsidDel="00000000" w:rsidP="00000000" w:rsidRDefault="00000000" w:rsidRPr="00000000" w14:paraId="0000005A">
      <w:pPr>
        <w:widowControl w:val="1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Nombre</w:t>
      </w:r>
    </w:p>
    <w:p w:rsidR="00000000" w:rsidDel="00000000" w:rsidP="00000000" w:rsidRDefault="00000000" w:rsidRPr="00000000" w14:paraId="0000005B">
      <w:pPr>
        <w:widowControl w:val="1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Detalles</w:t>
      </w:r>
    </w:p>
    <w:p w:rsidR="00000000" w:rsidDel="00000000" w:rsidP="00000000" w:rsidRDefault="00000000" w:rsidRPr="00000000" w14:paraId="0000005C">
      <w:pPr>
        <w:widowControl w:val="1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Acciones (se solicita el uso de iconos para las  siguientes acciones del sistema)</w:t>
      </w:r>
    </w:p>
    <w:p w:rsidR="00000000" w:rsidDel="00000000" w:rsidP="00000000" w:rsidRDefault="00000000" w:rsidRPr="00000000" w14:paraId="0000005D">
      <w:pPr>
        <w:widowControl w:val="1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Botón Ver detalles del evento</w:t>
      </w:r>
    </w:p>
    <w:p w:rsidR="00000000" w:rsidDel="00000000" w:rsidP="00000000" w:rsidRDefault="00000000" w:rsidRPr="00000000" w14:paraId="0000005E">
      <w:pPr>
        <w:widowControl w:val="1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Botón Editar evento</w:t>
      </w:r>
    </w:p>
    <w:p w:rsidR="00000000" w:rsidDel="00000000" w:rsidP="00000000" w:rsidRDefault="00000000" w:rsidRPr="00000000" w14:paraId="0000005F">
      <w:pPr>
        <w:widowControl w:val="1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Botón Eliminar evento</w:t>
      </w:r>
    </w:p>
    <w:p w:rsidR="00000000" w:rsidDel="00000000" w:rsidP="00000000" w:rsidRDefault="00000000" w:rsidRPr="00000000" w14:paraId="00000060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NOTA: se debe incluir el Layout.</w:t>
      </w:r>
    </w:p>
    <w:p w:rsidR="00000000" w:rsidDel="00000000" w:rsidP="00000000" w:rsidRDefault="00000000" w:rsidRPr="00000000" w14:paraId="00000062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Actor principal: Empresa - Admin. </w:t>
      </w:r>
    </w:p>
    <w:p w:rsidR="00000000" w:rsidDel="00000000" w:rsidP="00000000" w:rsidRDefault="00000000" w:rsidRPr="00000000" w14:paraId="00000064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Criterios de Aceptación: La vista debe cumplir con los parámetros mencionados en la descripción del caso de uso.</w:t>
      </w:r>
    </w:p>
    <w:p w:rsidR="00000000" w:rsidDel="00000000" w:rsidP="00000000" w:rsidRDefault="00000000" w:rsidRPr="00000000" w14:paraId="00000066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321425" cy="1714500"/>
            <wp:effectExtent b="0" l="0" r="0" t="0"/>
            <wp:docPr id="3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58536" l="-1117" r="0" t="4878"/>
                    <a:stretch>
                      <a:fillRect/>
                    </a:stretch>
                  </pic:blipFill>
                  <pic:spPr>
                    <a:xfrm>
                      <a:off x="0" y="0"/>
                      <a:ext cx="632142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248400" cy="3848100"/>
            <wp:effectExtent b="0" l="0" r="0" t="0"/>
            <wp:docPr id="3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8536" l="0" r="0" t="9349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rlito" w:cs="Carlito" w:eastAsia="Carlito" w:hAnsi="Carlito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280" w:top="1600" w:left="1600" w:right="800" w:header="0" w:footer="109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Noto Sans CJK JP DemiLight"/>
  <w:font w:name="Carlit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rlito" w:cs="Carlito" w:eastAsia="Carlito" w:hAnsi="Carlit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rlito" w:cs="Carlito" w:eastAsia="Carlito" w:hAnsi="Carlit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sz w:val="24"/>
        <w:szCs w:val="24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28575</wp:posOffset>
          </wp:positionH>
          <wp:positionV relativeFrom="page">
            <wp:posOffset>0</wp:posOffset>
          </wp:positionV>
          <wp:extent cx="6949440" cy="1026160"/>
          <wp:effectExtent b="0" l="0" r="0" t="0"/>
          <wp:wrapSquare wrapText="bothSides" distB="0" distT="0" distL="114300" distR="114300"/>
          <wp:docPr id="35" name="image4.jpg"/>
          <a:graphic>
            <a:graphicData uri="http://schemas.openxmlformats.org/drawingml/2006/picture">
              <pic:pic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49440" cy="102616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rlito" w:cs="Carlito" w:eastAsia="Carlito" w:hAnsi="Carlit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2950785</wp:posOffset>
              </wp:positionH>
              <wp:positionV relativeFrom="page">
                <wp:posOffset>508089</wp:posOffset>
              </wp:positionV>
              <wp:extent cx="1681480" cy="307340"/>
              <wp:effectExtent b="0" l="0" r="0" t="0"/>
              <wp:wrapSquare wrapText="bothSides" distB="0" distT="0" distL="114300" distR="114300"/>
              <wp:docPr id="3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38598" y="3659668"/>
                        <a:ext cx="1614805" cy="240665"/>
                      </a:xfrm>
                      <a:custGeom>
                        <a:rect b="b" l="l" r="r" t="t"/>
                        <a:pathLst>
                          <a:path extrusionOk="0" h="240665" w="1614805">
                            <a:moveTo>
                              <a:pt x="0" y="0"/>
                            </a:moveTo>
                            <a:lnTo>
                              <a:pt x="0" y="240665"/>
                            </a:lnTo>
                            <a:lnTo>
                              <a:pt x="1614805" y="240665"/>
                            </a:lnTo>
                            <a:lnTo>
                              <a:pt x="161480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4.000000953674316" w:line="240"/>
                            <w:ind w:left="20" w:right="0" w:firstLine="14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rebuchet MS" w:cs="Trebuchet MS" w:eastAsia="Trebuchet MS" w:hAnsi="Trebuchet MS"/>
                              <w:b w:val="1"/>
                              <w:i w:val="1"/>
                              <w:smallCaps w:val="0"/>
                              <w:strike w:val="0"/>
                              <w:color w:val="808080"/>
                              <w:sz w:val="28"/>
                              <w:vertAlign w:val="baseline"/>
                            </w:rPr>
                            <w:t xml:space="preserve">Documento de pruebas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2950785</wp:posOffset>
              </wp:positionH>
              <wp:positionV relativeFrom="page">
                <wp:posOffset>508089</wp:posOffset>
              </wp:positionV>
              <wp:extent cx="1681480" cy="307340"/>
              <wp:effectExtent b="0" l="0" r="0" t="0"/>
              <wp:wrapSquare wrapText="bothSides" distB="0" distT="0" distL="114300" distR="114300"/>
              <wp:docPr id="3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81480" cy="307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rlito" w:cs="Carlito" w:eastAsia="Carlito" w:hAnsi="Carlito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arlito" w:cs="Carlito" w:eastAsia="Carlito" w:hAnsi="Carlito"/>
      <w:lang w:bidi="ar-SA" w:eastAsia="en-US" w:val="es-ES"/>
    </w:rPr>
  </w:style>
  <w:style w:type="paragraph" w:styleId="TOC1">
    <w:name w:val="TOC 1"/>
    <w:basedOn w:val="Normal"/>
    <w:uiPriority w:val="1"/>
    <w:qFormat w:val="1"/>
    <w:pPr>
      <w:spacing w:before="24"/>
      <w:ind w:left="541" w:hanging="440"/>
    </w:pPr>
    <w:rPr>
      <w:rFonts w:ascii="Arial" w:cs="Arial" w:eastAsia="Arial" w:hAnsi="Arial"/>
      <w:b w:val="1"/>
      <w:bCs w:val="1"/>
      <w:i w:val="1"/>
      <w:sz w:val="22"/>
      <w:szCs w:val="22"/>
      <w:lang w:bidi="ar-SA" w:eastAsia="en-US" w:val="es-ES"/>
    </w:rPr>
  </w:style>
  <w:style w:type="paragraph" w:styleId="TOC2">
    <w:name w:val="TOC 2"/>
    <w:basedOn w:val="Normal"/>
    <w:uiPriority w:val="1"/>
    <w:qFormat w:val="1"/>
    <w:pPr>
      <w:spacing w:before="138"/>
      <w:ind w:left="982" w:hanging="661"/>
    </w:pPr>
    <w:rPr>
      <w:rFonts w:ascii="Arial" w:cs="Arial" w:eastAsia="Arial" w:hAnsi="Arial"/>
      <w:b w:val="1"/>
      <w:bCs w:val="1"/>
      <w:i w:val="1"/>
      <w:sz w:val="22"/>
      <w:szCs w:val="22"/>
      <w:lang w:bidi="ar-SA" w:eastAsia="en-US" w:val="es-ES"/>
    </w:rPr>
  </w:style>
  <w:style w:type="paragraph" w:styleId="TOC3">
    <w:name w:val="TOC 3"/>
    <w:basedOn w:val="Normal"/>
    <w:uiPriority w:val="1"/>
    <w:qFormat w:val="1"/>
    <w:pPr>
      <w:spacing w:before="138"/>
      <w:ind w:left="1422" w:hanging="881"/>
    </w:pPr>
    <w:rPr>
      <w:rFonts w:ascii="Arial" w:cs="Arial" w:eastAsia="Arial" w:hAnsi="Arial"/>
      <w:b w:val="1"/>
      <w:bCs w:val="1"/>
      <w:i w:val="1"/>
      <w:sz w:val="22"/>
      <w:szCs w:val="22"/>
      <w:lang w:bidi="ar-SA" w:eastAsia="en-US" w:val="es-ES"/>
    </w:rPr>
  </w:style>
  <w:style w:type="paragraph" w:styleId="BodyText">
    <w:name w:val="Body Text"/>
    <w:basedOn w:val="Normal"/>
    <w:uiPriority w:val="1"/>
    <w:qFormat w:val="1"/>
    <w:pPr/>
    <w:rPr>
      <w:rFonts w:ascii="Carlito" w:cs="Carlito" w:eastAsia="Carlito" w:hAnsi="Carlito"/>
      <w:sz w:val="24"/>
      <w:szCs w:val="24"/>
      <w:lang w:bidi="ar-SA" w:eastAsia="en-US" w:val="es-ES"/>
    </w:rPr>
  </w:style>
  <w:style w:type="paragraph" w:styleId="Heading1">
    <w:name w:val="Heading 1"/>
    <w:basedOn w:val="Normal"/>
    <w:uiPriority w:val="1"/>
    <w:qFormat w:val="1"/>
    <w:pPr>
      <w:spacing w:before="35"/>
      <w:ind w:left="822" w:hanging="720"/>
      <w:outlineLvl w:val="1"/>
    </w:pPr>
    <w:rPr>
      <w:rFonts w:ascii="Carlito" w:cs="Carlito" w:eastAsia="Carlito" w:hAnsi="Carlito"/>
      <w:b w:val="1"/>
      <w:bCs w:val="1"/>
      <w:i w:val="1"/>
      <w:sz w:val="32"/>
      <w:szCs w:val="32"/>
      <w:lang w:bidi="ar-SA" w:eastAsia="en-US" w:val="es-ES"/>
    </w:rPr>
  </w:style>
  <w:style w:type="paragraph" w:styleId="Title">
    <w:name w:val="Title"/>
    <w:basedOn w:val="Normal"/>
    <w:uiPriority w:val="1"/>
    <w:qFormat w:val="1"/>
    <w:pPr>
      <w:spacing w:line="1221" w:lineRule="exact"/>
      <w:ind w:left="531" w:right="1332"/>
      <w:jc w:val="center"/>
    </w:pPr>
    <w:rPr>
      <w:rFonts w:ascii="Carlito" w:cs="Carlito" w:eastAsia="Carlito" w:hAnsi="Carlito"/>
      <w:b w:val="1"/>
      <w:bCs w:val="1"/>
      <w:sz w:val="110"/>
      <w:szCs w:val="110"/>
      <w:lang w:bidi="ar-SA" w:eastAsia="en-US" w:val="es-ES"/>
    </w:rPr>
  </w:style>
  <w:style w:type="paragraph" w:styleId="ListParagraph">
    <w:name w:val="List Paragraph"/>
    <w:basedOn w:val="Normal"/>
    <w:uiPriority w:val="1"/>
    <w:qFormat w:val="1"/>
    <w:pPr>
      <w:spacing w:before="35"/>
      <w:ind w:left="822" w:hanging="881"/>
    </w:pPr>
    <w:rPr>
      <w:rFonts w:ascii="Arial" w:cs="Arial" w:eastAsia="Arial" w:hAnsi="Arial"/>
      <w:lang w:bidi="ar-SA" w:eastAsia="en-US" w:val="es-ES"/>
    </w:rPr>
  </w:style>
  <w:style w:type="paragraph" w:styleId="TableParagraph">
    <w:name w:val="Table Paragraph"/>
    <w:basedOn w:val="Normal"/>
    <w:uiPriority w:val="1"/>
    <w:qFormat w:val="1"/>
    <w:pPr/>
    <w:rPr>
      <w:rFonts w:ascii="Carlito" w:cs="Carlito" w:eastAsia="Carlito" w:hAnsi="Carlito"/>
      <w:lang w:bidi="ar-SA" w:eastAsia="en-U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FzE7UI4a14/O+8U+kf85EEZIgQ==">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2021-05-13T01:09:01Z</dcterms:created>
  <dc:creator>wilmar.rincon@linktic.com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2021-05-13T00:00:00Z</vt:filetime>
  </property>
</Properties>
</file>