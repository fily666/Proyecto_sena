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05">
          <w:pPr>
            <w:rPr>
              <w:ins w:author="KAREN JOHANA BUSTAMANTE RODRIGUEZ" w:id="0" w:date="2021-05-13T01:24:49Z"/>
            </w:rPr>
          </w:pPr>
          <w:sdt>
            <w:sdtPr>
              <w:tag w:val="goog_rdk_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6">
          <w:pPr>
            <w:rPr>
              <w:ins w:author="KAREN JOHANA BUSTAMANTE RODRIGUEZ" w:id="0" w:date="2021-05-13T01:24:49Z"/>
            </w:rPr>
          </w:pPr>
          <w:sdt>
            <w:sdtPr>
              <w:tag w:val="goog_rdk_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>
              <w:ins w:author="KAREN JOHANA BUSTAMANTE RODRIGUEZ" w:id="0" w:date="2021-05-13T01:24:49Z"/>
            </w:rPr>
          </w:pPr>
          <w:sdt>
            <w:sdtPr>
              <w:tag w:val="goog_rdk_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8">
          <w:pPr>
            <w:rPr>
              <w:ins w:author="KAREN JOHANA BUSTAMANTE RODRIGUEZ" w:id="0" w:date="2021-05-13T01:24:49Z"/>
            </w:rPr>
          </w:pPr>
          <w:sdt>
            <w:sdtPr>
              <w:tag w:val="goog_rdk_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9">
          <w:pPr>
            <w:rPr>
              <w:ins w:author="KAREN JOHANA BUSTAMANTE RODRIGUEZ" w:id="0" w:date="2021-05-13T01:24:49Z"/>
            </w:rPr>
          </w:pPr>
          <w:sdt>
            <w:sdtPr>
              <w:tag w:val="goog_rdk_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A">
          <w:pPr>
            <w:rPr>
              <w:ins w:author="KAREN JOHANA BUSTAMANTE RODRIGUEZ" w:id="0" w:date="2021-05-13T01:24:49Z"/>
            </w:rPr>
          </w:pPr>
          <w:sdt>
            <w:sdtPr>
              <w:tag w:val="goog_rdk_1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B">
          <w:pPr>
            <w:rPr>
              <w:ins w:author="KAREN JOHANA BUSTAMANTE RODRIGUEZ" w:id="0" w:date="2021-05-13T01:24:49Z"/>
            </w:rPr>
          </w:pPr>
          <w:sdt>
            <w:sdtPr>
              <w:tag w:val="goog_rdk_1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0C">
          <w:pPr>
            <w:rPr>
              <w:ins w:author="KAREN JOHANA BUSTAMANTE RODRIGUEZ" w:id="0" w:date="2021-05-13T01:24:49Z"/>
            </w:rPr>
          </w:pPr>
          <w:sdt>
            <w:sdtPr>
              <w:tag w:val="goog_rdk_1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0D">
          <w:pPr>
            <w:rPr>
              <w:ins w:author="KAREN JOHANA BUSTAMANTE RODRIGUEZ" w:id="0" w:date="2021-05-13T01:24:49Z"/>
            </w:rPr>
          </w:pPr>
          <w:sdt>
            <w:sdtPr>
              <w:tag w:val="goog_rdk_1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0E">
          <w:pPr>
            <w:rPr>
              <w:ins w:author="KAREN JOHANA BUSTAMANTE RODRIGUEZ" w:id="0" w:date="2021-05-13T01:24:49Z"/>
            </w:rPr>
          </w:pPr>
          <w:sdt>
            <w:sdtPr>
              <w:tag w:val="goog_rdk_1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0F">
          <w:pPr>
            <w:rPr>
              <w:ins w:author="KAREN JOHANA BUSTAMANTE RODRIGUEZ" w:id="0" w:date="2021-05-13T01:24:49Z"/>
            </w:rPr>
          </w:pPr>
          <w:sdt>
            <w:sdtPr>
              <w:tag w:val="goog_rdk_2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0">
          <w:pPr>
            <w:rPr>
              <w:ins w:author="KAREN JOHANA BUSTAMANTE RODRIGUEZ" w:id="0" w:date="2021-05-13T01:24:49Z"/>
            </w:rPr>
          </w:pPr>
          <w:sdt>
            <w:sdtPr>
              <w:tag w:val="goog_rdk_2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1">
          <w:pPr>
            <w:rPr>
              <w:ins w:author="KAREN JOHANA BUSTAMANTE RODRIGUEZ" w:id="0" w:date="2021-05-13T01:24:49Z"/>
            </w:rPr>
          </w:pPr>
          <w:sdt>
            <w:sdtPr>
              <w:tag w:val="goog_rdk_2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dt>
      <w:sdtPr>
        <w:tag w:val="goog_rdk_27"/>
      </w:sdtPr>
      <w:sdtContent>
        <w:p w:rsidR="00000000" w:rsidDel="00000000" w:rsidP="00000000" w:rsidRDefault="00000000" w:rsidRPr="00000000" w14:paraId="00000014">
          <w:pPr>
            <w:rPr/>
            <w:pPrChange w:author="KAREN JOHANA BUSTAMANTE RODRIGUEZ" w:id="0" w:date="2021-05-13T01:24:49Z">
              <w:pPr>
                <w:pStyle w:val="Title"/>
                <w:spacing w:before="1" w:line="1342" w:lineRule="auto"/>
                <w:ind w:left="532" w:firstLine="0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5">
      <w:pPr>
        <w:spacing w:before="0" w:lineRule="auto"/>
        <w:ind w:left="1002" w:right="1799" w:hanging="9.000000000000057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DISEÑO DESARROLLO E IMPLEMENTACIÓN DE SOFTWARE</w:t>
      </w:r>
    </w:p>
    <w:p w:rsidR="00000000" w:rsidDel="00000000" w:rsidP="00000000" w:rsidRDefault="00000000" w:rsidRPr="00000000" w14:paraId="00000016">
      <w:pPr>
        <w:spacing w:before="2" w:lineRule="auto"/>
        <w:ind w:left="532" w:right="1328" w:firstLine="0"/>
        <w:jc w:val="center"/>
        <w:rPr>
          <w:b w:val="1"/>
          <w:sz w:val="50"/>
          <w:szCs w:val="50"/>
        </w:rPr>
        <w:sectPr>
          <w:headerReference r:id="rId7" w:type="default"/>
          <w:footerReference r:id="rId8" w:type="default"/>
          <w:pgSz w:h="15840" w:w="12240" w:orient="portrait"/>
          <w:pgMar w:bottom="1280" w:top="1600" w:left="1600" w:right="800" w:header="0" w:footer="1099"/>
          <w:pgNumType w:start="1"/>
        </w:sectPr>
      </w:pPr>
      <w:r w:rsidDel="00000000" w:rsidR="00000000" w:rsidRPr="00000000">
        <w:rPr>
          <w:b w:val="1"/>
          <w:sz w:val="50"/>
          <w:szCs w:val="50"/>
          <w:rtl w:val="0"/>
        </w:rPr>
        <w:t xml:space="preserve">(</w:t>
      </w:r>
      <w:r w:rsidDel="00000000" w:rsidR="00000000" w:rsidRPr="00000000">
        <w:rPr>
          <w:rFonts w:ascii="Noto Sans CJK JP DemiLight" w:cs="Noto Sans CJK JP DemiLight" w:eastAsia="Noto Sans CJK JP DemiLight" w:hAnsi="Noto Sans CJK JP DemiLight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b w:val="1"/>
          <w:sz w:val="72"/>
          <w:szCs w:val="72"/>
          <w:rtl w:val="0"/>
        </w:rPr>
        <w:t xml:space="preserve">Agending System</w:t>
      </w:r>
      <w:r w:rsidDel="00000000" w:rsidR="00000000" w:rsidRPr="00000000">
        <w:rPr>
          <w:b w:val="1"/>
          <w:sz w:val="50"/>
          <w:szCs w:val="5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" w:right="1329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PRUEBAS FUNCIONALES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532" w:right="1332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DESARROLLO E IMPLEMENTACIÓN DE SOFTWARE QUE PERMITA LOGRAR ACUERDOS PARA ABRIR OPORTUNIDADES DE COMPRA DE COMPRA Y VENTA DE SERVICIOS PRODUCTOS Y PROCESOS.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0" w:right="3658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KAREN BUSTAMANTE RODRIGUEZ WILMAR FELIPE RINCÓN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4" w:right="4281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JUAN DAVID MARTIN GLORIA BOHORQUEZ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81" w:firstLine="0"/>
        <w:jc w:val="left"/>
        <w:rPr>
          <w:sz w:val="19"/>
          <w:szCs w:val="19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317" w:right="311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SERVICIO NACIONAL DE APRENDIZAJE (SENA) BOGOTÁ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CP-010 Eliminar evento.</w:t>
      </w:r>
    </w:p>
    <w:p w:rsidR="00000000" w:rsidDel="00000000" w:rsidP="00000000" w:rsidRDefault="00000000" w:rsidRPr="00000000" w14:paraId="0000002E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 ingresar al Link:http://127.0.0.1:8000/eventos</w:t>
      </w:r>
    </w:p>
    <w:p w:rsidR="00000000" w:rsidDel="00000000" w:rsidP="00000000" w:rsidRDefault="00000000" w:rsidRPr="00000000" w14:paraId="00000030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</w:t>
      </w:r>
    </w:p>
    <w:p w:rsidR="00000000" w:rsidDel="00000000" w:rsidP="00000000" w:rsidRDefault="00000000" w:rsidRPr="00000000" w14:paraId="00000032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En el sistema donde Se muestra los eventos creados por tabla “Acción”</w:t>
      </w:r>
    </w:p>
    <w:p w:rsidR="00000000" w:rsidDel="00000000" w:rsidP="00000000" w:rsidRDefault="00000000" w:rsidRPr="00000000" w14:paraId="00000034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debe contener un botón rojo  indicando  que es para borrar el evento </w:t>
      </w:r>
    </w:p>
    <w:p w:rsidR="00000000" w:rsidDel="00000000" w:rsidP="00000000" w:rsidRDefault="00000000" w:rsidRPr="00000000" w14:paraId="00000035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Actor principal : Admin.</w:t>
      </w:r>
    </w:p>
    <w:p w:rsidR="00000000" w:rsidDel="00000000" w:rsidP="00000000" w:rsidRDefault="00000000" w:rsidRPr="00000000" w14:paraId="00000037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Criterios de Aceptación: La vista debe cumplir con los parámetros mencionados en la descripción del caso de uso.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7" w:right="3116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7" w:right="3116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248400" cy="4200525"/>
            <wp:effectExtent b="0" l="0" r="0" t="0"/>
            <wp:docPr id="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7113" l="0" r="0" t="325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rPr>
          <w:rFonts w:ascii="Arial" w:cs="Arial" w:eastAsia="Arial" w:hAnsi="Arial"/>
        </w:rPr>
        <w:sectPr>
          <w:type w:val="nextPage"/>
          <w:pgSz w:h="15840" w:w="12240" w:orient="portrait"/>
          <w:pgMar w:bottom="1280" w:top="1600" w:left="1600" w:right="800" w:header="0" w:footer="1099"/>
        </w:sect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248400" cy="4276725"/>
            <wp:effectExtent b="0" l="0" r="0" t="0"/>
            <wp:docPr id="4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5894" l="0" r="0" t="284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80" w:top="1600" w:left="1600" w:right="800" w:header="0" w:footer="109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CJK JP DemiLight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spacing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spacing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spacing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spacing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spacing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spacing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pStyle w:val="Title"/>
      <w:spacing w:line="240" w:lineRule="auto"/>
      <w:ind w:left="2317" w:right="3116" w:firstLine="0"/>
      <w:rPr>
        <w:b w:val="0"/>
        <w:sz w:val="24"/>
        <w:szCs w:val="24"/>
      </w:rPr>
    </w:pPr>
    <w:bookmarkStart w:colFirst="0" w:colLast="0" w:name="_heading=h.d3ytmtpyoy5d" w:id="0"/>
    <w:bookmarkEnd w:id="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pStyle w:val="Title"/>
      <w:ind w:left="0" w:firstLine="0"/>
      <w:jc w:val="left"/>
      <w:rPr>
        <w:sz w:val="72"/>
        <w:szCs w:val="7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pStyle w:val="Title"/>
      <w:spacing w:before="1" w:line="1342" w:lineRule="auto"/>
      <w:ind w:left="532" w:firstLine="0"/>
      <w:rPr/>
    </w:pPr>
    <w:r w:rsidDel="00000000" w:rsidR="00000000" w:rsidRPr="00000000">
      <w:rPr>
        <w:rtl w:val="0"/>
      </w:rPr>
      <w:t xml:space="preserve">PRUEBAS</w:t>
    </w:r>
  </w:p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28575</wp:posOffset>
          </wp:positionH>
          <wp:positionV relativeFrom="page">
            <wp:posOffset>0</wp:posOffset>
          </wp:positionV>
          <wp:extent cx="6949440" cy="1026160"/>
          <wp:effectExtent b="0" l="0" r="0" t="0"/>
          <wp:wrapSquare wrapText="bothSides" distB="0" distT="0" distL="114300" distR="114300"/>
          <wp:docPr id="4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49440" cy="10261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rlito" w:cs="Carlito" w:eastAsia="Carlito" w:hAnsi="Carli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2936499</wp:posOffset>
              </wp:positionH>
              <wp:positionV relativeFrom="page">
                <wp:posOffset>493802</wp:posOffset>
              </wp:positionV>
              <wp:extent cx="1710055" cy="335915"/>
              <wp:effectExtent b="0" l="0" r="0" t="0"/>
              <wp:wrapSquare wrapText="bothSides" distB="0" distT="0" distL="114300" distR="114300"/>
              <wp:docPr id="4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38598" y="3659668"/>
                        <a:ext cx="1614805" cy="240665"/>
                      </a:xfrm>
                      <a:custGeom>
                        <a:rect b="b" l="l" r="r" t="t"/>
                        <a:pathLst>
                          <a:path extrusionOk="0" h="240665" w="1614805">
                            <a:moveTo>
                              <a:pt x="0" y="0"/>
                            </a:moveTo>
                            <a:lnTo>
                              <a:pt x="0" y="240665"/>
                            </a:lnTo>
                            <a:lnTo>
                              <a:pt x="1614805" y="240665"/>
                            </a:lnTo>
                            <a:lnTo>
                              <a:pt x="16148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4.000000953674316" w:line="240"/>
                            <w:ind w:left="20" w:right="0" w:firstLine="20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1"/>
                              <w:i w:val="1"/>
                              <w:smallCaps w:val="0"/>
                              <w:strike w:val="0"/>
                              <w:color w:val="808080"/>
                              <w:sz w:val="28"/>
                              <w:vertAlign w:val="baseline"/>
                            </w:rPr>
                            <w:t xml:space="preserve">Documento de pruebas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2936499</wp:posOffset>
              </wp:positionH>
              <wp:positionV relativeFrom="page">
                <wp:posOffset>493802</wp:posOffset>
              </wp:positionV>
              <wp:extent cx="1710055" cy="335915"/>
              <wp:effectExtent b="0" l="0" r="0" t="0"/>
              <wp:wrapSquare wrapText="bothSides" distB="0" distT="0" distL="114300" distR="114300"/>
              <wp:docPr id="4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0055" cy="3359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TOC1">
    <w:name w:val="TOC 1"/>
    <w:basedOn w:val="Normal"/>
    <w:uiPriority w:val="1"/>
    <w:qFormat w:val="1"/>
    <w:pPr>
      <w:spacing w:before="24"/>
      <w:ind w:left="541" w:hanging="440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2">
    <w:name w:val="TOC 2"/>
    <w:basedOn w:val="Normal"/>
    <w:uiPriority w:val="1"/>
    <w:qFormat w:val="1"/>
    <w:pPr>
      <w:spacing w:before="138"/>
      <w:ind w:left="982" w:hanging="66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3">
    <w:name w:val="TOC 3"/>
    <w:basedOn w:val="Normal"/>
    <w:uiPriority w:val="1"/>
    <w:qFormat w:val="1"/>
    <w:pPr>
      <w:spacing w:before="138"/>
      <w:ind w:left="1422" w:hanging="88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rlito" w:cs="Carlito" w:eastAsia="Carlito" w:hAnsi="Carlito"/>
      <w:sz w:val="24"/>
      <w:szCs w:val="24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spacing w:before="35"/>
      <w:ind w:left="822" w:hanging="720"/>
      <w:outlineLvl w:val="1"/>
    </w:pPr>
    <w:rPr>
      <w:rFonts w:ascii="Carlito" w:cs="Carlito" w:eastAsia="Carlito" w:hAnsi="Carlito"/>
      <w:b w:val="1"/>
      <w:bCs w:val="1"/>
      <w:i w:val="1"/>
      <w:sz w:val="32"/>
      <w:szCs w:val="32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line="1221" w:lineRule="exact"/>
      <w:ind w:left="531" w:right="1332"/>
      <w:jc w:val="center"/>
    </w:pPr>
    <w:rPr>
      <w:rFonts w:ascii="Carlito" w:cs="Carlito" w:eastAsia="Carlito" w:hAnsi="Carlito"/>
      <w:b w:val="1"/>
      <w:bCs w:val="1"/>
      <w:sz w:val="110"/>
      <w:szCs w:val="110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before="35"/>
      <w:ind w:left="822" w:hanging="881"/>
    </w:pPr>
    <w:rPr>
      <w:rFonts w:ascii="Arial" w:cs="Arial" w:eastAsia="Arial" w:hAnsi="Arial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jTMeQx+PhQGKqB3YrsI2WwhR9Q==">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2021-05-13T01:09:01Z</dcterms:created>
  <dc:creator>wilmar.rincon@linktic.com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2021-05-13T00:00:00Z</vt:filetime>
  </property>
</Properties>
</file>