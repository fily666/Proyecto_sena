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7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8">
          <w:pPr>
            <w:rPr>
              <w:ins w:author="KAREN JOHANA BUSTAMANTE RODRIGUEZ" w:id="0" w:date="2021-05-13T01:24:49Z"/>
            </w:rPr>
          </w:pPr>
          <w:sdt>
            <w:sdtPr>
              <w:tag w:val="goog_rdk_6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29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A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B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CP-003 Ingresar al login.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Link:http://127.0.0.1:8000/home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Se valida que la  vista contenga: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Link a “Regístrate”.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a “Login”.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Link a “¿Olvidaste tu contraseña?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Link al Home de la herramienta.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Formulario de ingreso: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 “Dirección de correo electrónico” se debe validar que la información diligenciada sea un correo electrónico.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 “Contraseña” el campo no debe mostrar los caracteres ingresados.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Botón “Ingresar”.</w:t>
      </w:r>
    </w:p>
    <w:p w:rsidR="00000000" w:rsidDel="00000000" w:rsidP="00000000" w:rsidRDefault="00000000" w:rsidRPr="00000000" w14:paraId="0000006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 Cualquier tipo de usuario del sistema.</w:t>
      </w:r>
    </w:p>
    <w:p w:rsidR="00000000" w:rsidDel="00000000" w:rsidP="00000000" w:rsidRDefault="00000000" w:rsidRPr="00000000" w14:paraId="0000006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entrada : </w:t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Correo electrónico :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mari@gmail.com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Contraseña: 123456789</w:t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</w:t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vista debe cumplir con los parámetros mencionados en la descripción del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51553" cy="402907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333" l="-711" r="711" t="5691"/>
                    <a:stretch>
                      <a:fillRect/>
                    </a:stretch>
                  </pic:blipFill>
                  <pic:spPr>
                    <a:xfrm>
                      <a:off x="0" y="0"/>
                      <a:ext cx="625155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03950" cy="4226061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759" l="0" r="711" t="400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2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2969833</wp:posOffset>
              </wp:positionH>
              <wp:positionV relativeFrom="page">
                <wp:posOffset>527138</wp:posOffset>
              </wp:positionV>
              <wp:extent cx="1643380" cy="269240"/>
              <wp:effectExtent b="0" l="0" r="0" t="0"/>
              <wp:wrapSquare wrapText="bothSides" distB="0" distT="0" distL="114300" distR="114300"/>
              <wp:docPr id="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2969833</wp:posOffset>
              </wp:positionH>
              <wp:positionV relativeFrom="page">
                <wp:posOffset>527138</wp:posOffset>
              </wp:positionV>
              <wp:extent cx="1643380" cy="269240"/>
              <wp:effectExtent b="0" l="0" r="0" t="0"/>
              <wp:wrapSquare wrapText="bothSides" distB="0" distT="0" distL="114300" distR="114300"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3380" cy="269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hyperlink" Target="mailto:mari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mnnIJEGlJxdqcQ2fPi+3DJ7B/A==">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