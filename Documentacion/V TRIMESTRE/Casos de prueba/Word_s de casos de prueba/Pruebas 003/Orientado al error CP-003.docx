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09">
          <w:pPr>
            <w:rPr>
              <w:ins w:author="KAREN JOHANA BUSTAMANTE RODRIGUEZ" w:id="0" w:date="2021-05-13T01:24:49Z"/>
            </w:rPr>
          </w:pPr>
          <w:sdt>
            <w:sdtPr>
              <w:tag w:val="goog_rdk_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A">
          <w:pPr>
            <w:rPr>
              <w:ins w:author="KAREN JOHANA BUSTAMANTE RODRIGUEZ" w:id="0" w:date="2021-05-13T01:24:49Z"/>
            </w:rPr>
          </w:pPr>
          <w:sdt>
            <w:sdtPr>
              <w:tag w:val="goog_rdk_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B">
          <w:pPr>
            <w:rPr>
              <w:ins w:author="KAREN JOHANA BUSTAMANTE RODRIGUEZ" w:id="0" w:date="2021-05-13T01:24:49Z"/>
            </w:rPr>
          </w:pPr>
          <w:sdt>
            <w:sdtPr>
              <w:tag w:val="goog_rdk_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C">
          <w:pPr>
            <w:rPr>
              <w:ins w:author="KAREN JOHANA BUSTAMANTE RODRIGUEZ" w:id="0" w:date="2021-05-13T01:24:49Z"/>
            </w:rPr>
          </w:pPr>
          <w:sdt>
            <w:sdtPr>
              <w:tag w:val="goog_rdk_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D">
          <w:pPr>
            <w:rPr>
              <w:ins w:author="KAREN JOHANA BUSTAMANTE RODRIGUEZ" w:id="0" w:date="2021-05-13T01:24:49Z"/>
            </w:rPr>
          </w:pPr>
          <w:sdt>
            <w:sdtPr>
              <w:tag w:val="goog_rdk_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E">
          <w:pPr>
            <w:rPr>
              <w:ins w:author="KAREN JOHANA BUSTAMANTE RODRIGUEZ" w:id="0" w:date="2021-05-13T01:24:49Z"/>
            </w:rPr>
          </w:pPr>
          <w:sdt>
            <w:sdtPr>
              <w:tag w:val="goog_rdk_1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>
              <w:ins w:author="KAREN JOHANA BUSTAMANTE RODRIGUEZ" w:id="0" w:date="2021-05-13T01:24:49Z"/>
            </w:rPr>
          </w:pPr>
          <w:sdt>
            <w:sdtPr>
              <w:tag w:val="goog_rdk_1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0">
          <w:pPr>
            <w:rPr>
              <w:ins w:author="KAREN JOHANA BUSTAMANTE RODRIGUEZ" w:id="0" w:date="2021-05-13T01:24:49Z"/>
            </w:rPr>
          </w:pPr>
          <w:sdt>
            <w:sdtPr>
              <w:tag w:val="goog_rdk_1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1">
          <w:pPr>
            <w:rPr>
              <w:ins w:author="KAREN JOHANA BUSTAMANTE RODRIGUEZ" w:id="0" w:date="2021-05-13T01:24:49Z"/>
            </w:rPr>
          </w:pPr>
          <w:sdt>
            <w:sdtPr>
              <w:tag w:val="goog_rdk_1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2">
          <w:pPr>
            <w:rPr>
              <w:ins w:author="KAREN JOHANA BUSTAMANTE RODRIGUEZ" w:id="0" w:date="2021-05-13T01:24:49Z"/>
            </w:rPr>
          </w:pPr>
          <w:sdt>
            <w:sdtPr>
              <w:tag w:val="goog_rdk_1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3">
          <w:pPr>
            <w:rPr>
              <w:ins w:author="KAREN JOHANA BUSTAMANTE RODRIGUEZ" w:id="0" w:date="2021-05-13T01:24:49Z"/>
            </w:rPr>
          </w:pPr>
          <w:sdt>
            <w:sdtPr>
              <w:tag w:val="goog_rdk_2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4">
          <w:pPr>
            <w:rPr>
              <w:ins w:author="KAREN JOHANA BUSTAMANTE RODRIGUEZ" w:id="0" w:date="2021-05-13T01:24:49Z"/>
            </w:rPr>
          </w:pPr>
          <w:sdt>
            <w:sdtPr>
              <w:tag w:val="goog_rdk_2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5">
          <w:pPr>
            <w:rPr>
              <w:ins w:author="KAREN JOHANA BUSTAMANTE RODRIGUEZ" w:id="0" w:date="2021-05-13T01:24:49Z"/>
            </w:rPr>
          </w:pPr>
          <w:sdt>
            <w:sdtPr>
              <w:tag w:val="goog_rdk_2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6">
          <w:pPr>
            <w:rPr>
              <w:ins w:author="KAREN JOHANA BUSTAMANTE RODRIGUEZ" w:id="0" w:date="2021-05-13T01:24:49Z"/>
            </w:rPr>
          </w:pPr>
          <w:sdt>
            <w:sdtPr>
              <w:tag w:val="goog_rdk_2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7">
          <w:pPr>
            <w:rPr>
              <w:ins w:author="KAREN JOHANA BUSTAMANTE RODRIGUEZ" w:id="0" w:date="2021-05-13T01:24:49Z"/>
            </w:rPr>
          </w:pPr>
          <w:sdt>
            <w:sdtPr>
              <w:tag w:val="goog_rdk_2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18">
          <w:pPr>
            <w:rPr>
              <w:ins w:author="KAREN JOHANA BUSTAMANTE RODRIGUEZ" w:id="0" w:date="2021-05-13T01:24:49Z"/>
            </w:rPr>
          </w:pPr>
          <w:sdt>
            <w:sdtPr>
              <w:tag w:val="goog_rdk_3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19">
          <w:pPr>
            <w:rPr>
              <w:ins w:author="KAREN JOHANA BUSTAMANTE RODRIGUEZ" w:id="0" w:date="2021-05-13T01:24:49Z"/>
            </w:rPr>
          </w:pPr>
          <w:sdt>
            <w:sdtPr>
              <w:tag w:val="goog_rdk_3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1A">
          <w:pPr>
            <w:rPr>
              <w:ins w:author="KAREN JOHANA BUSTAMANTE RODRIGUEZ" w:id="0" w:date="2021-05-13T01:24:49Z"/>
            </w:rPr>
          </w:pPr>
          <w:sdt>
            <w:sdtPr>
              <w:tag w:val="goog_rdk_3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1B">
          <w:pPr>
            <w:rPr>
              <w:ins w:author="KAREN JOHANA BUSTAMANTE RODRIGUEZ" w:id="0" w:date="2021-05-13T01:24:49Z"/>
            </w:rPr>
          </w:pPr>
          <w:sdt>
            <w:sdtPr>
              <w:tag w:val="goog_rdk_3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1C">
          <w:pPr>
            <w:rPr>
              <w:ins w:author="KAREN JOHANA BUSTAMANTE RODRIGUEZ" w:id="0" w:date="2021-05-13T01:24:49Z"/>
            </w:rPr>
          </w:pPr>
          <w:sdt>
            <w:sdtPr>
              <w:tag w:val="goog_rdk_3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1D">
          <w:pPr>
            <w:rPr>
              <w:ins w:author="KAREN JOHANA BUSTAMANTE RODRIGUEZ" w:id="0" w:date="2021-05-13T01:24:49Z"/>
            </w:rPr>
          </w:pPr>
          <w:sdt>
            <w:sdtPr>
              <w:tag w:val="goog_rdk_4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1E">
          <w:pPr>
            <w:rPr>
              <w:ins w:author="KAREN JOHANA BUSTAMANTE RODRIGUEZ" w:id="0" w:date="2021-05-13T01:24:49Z"/>
            </w:rPr>
          </w:pPr>
          <w:sdt>
            <w:sdtPr>
              <w:tag w:val="goog_rdk_4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1F">
          <w:pPr>
            <w:rPr>
              <w:ins w:author="KAREN JOHANA BUSTAMANTE RODRIGUEZ" w:id="0" w:date="2021-05-13T01:24:49Z"/>
            </w:rPr>
          </w:pPr>
          <w:sdt>
            <w:sdtPr>
              <w:tag w:val="goog_rdk_4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20">
          <w:pPr>
            <w:rPr>
              <w:ins w:author="KAREN JOHANA BUSTAMANTE RODRIGUEZ" w:id="0" w:date="2021-05-13T01:24:49Z"/>
            </w:rPr>
          </w:pPr>
          <w:sdt>
            <w:sdtPr>
              <w:tag w:val="goog_rdk_4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21">
          <w:pPr>
            <w:rPr>
              <w:ins w:author="KAREN JOHANA BUSTAMANTE RODRIGUEZ" w:id="0" w:date="2021-05-13T01:24:49Z"/>
            </w:rPr>
          </w:pPr>
          <w:sdt>
            <w:sdtPr>
              <w:tag w:val="goog_rdk_4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22">
          <w:pPr>
            <w:rPr>
              <w:ins w:author="KAREN JOHANA BUSTAMANTE RODRIGUEZ" w:id="0" w:date="2021-05-13T01:24:49Z"/>
            </w:rPr>
          </w:pPr>
          <w:sdt>
            <w:sdtPr>
              <w:tag w:val="goog_rdk_5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23">
          <w:pPr>
            <w:rPr>
              <w:ins w:author="KAREN JOHANA BUSTAMANTE RODRIGUEZ" w:id="0" w:date="2021-05-13T01:24:49Z"/>
            </w:rPr>
          </w:pPr>
          <w:sdt>
            <w:sdtPr>
              <w:tag w:val="goog_rdk_5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24">
          <w:pPr>
            <w:rPr>
              <w:ins w:author="KAREN JOHANA BUSTAMANTE RODRIGUEZ" w:id="0" w:date="2021-05-13T01:24:49Z"/>
            </w:rPr>
          </w:pPr>
          <w:sdt>
            <w:sdtPr>
              <w:tag w:val="goog_rdk_5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25">
          <w:pPr>
            <w:rPr>
              <w:ins w:author="KAREN JOHANA BUSTAMANTE RODRIGUEZ" w:id="0" w:date="2021-05-13T01:24:49Z"/>
            </w:rPr>
          </w:pPr>
          <w:sdt>
            <w:sdtPr>
              <w:tag w:val="goog_rdk_5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26">
          <w:pPr>
            <w:rPr>
              <w:ins w:author="KAREN JOHANA BUSTAMANTE RODRIGUEZ" w:id="0" w:date="2021-05-13T01:24:49Z"/>
            </w:rPr>
          </w:pPr>
          <w:sdt>
            <w:sdtPr>
              <w:tag w:val="goog_rdk_5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27">
          <w:pPr>
            <w:rPr>
              <w:ins w:author="KAREN JOHANA BUSTAMANTE RODRIGUEZ" w:id="0" w:date="2021-05-13T01:24:49Z"/>
            </w:rPr>
          </w:pPr>
          <w:sdt>
            <w:sdtPr>
              <w:tag w:val="goog_rdk_6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28">
          <w:pPr>
            <w:rPr>
              <w:ins w:author="KAREN JOHANA BUSTAMANTE RODRIGUEZ" w:id="0" w:date="2021-05-13T01:24:49Z"/>
            </w:rPr>
          </w:pPr>
          <w:sdt>
            <w:sdtPr>
              <w:tag w:val="goog_rdk_6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29">
          <w:pPr>
            <w:rPr>
              <w:ins w:author="KAREN JOHANA BUSTAMANTE RODRIGUEZ" w:id="0" w:date="2021-05-13T01:24:49Z"/>
            </w:rPr>
          </w:pPr>
          <w:sdt>
            <w:sdtPr>
              <w:tag w:val="goog_rdk_6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2A">
          <w:pPr>
            <w:rPr/>
            <w:pPrChange w:author="KAREN JOHANA BUSTAMANTE RODRIGUEZ" w:id="0" w:date="2021-05-13T01:24:49Z">
              <w:pPr>
                <w:pStyle w:val="Title"/>
                <w:spacing w:before="1" w:line="1342" w:lineRule="auto"/>
                <w:ind w:left="532" w:firstLine="0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2B">
      <w:pPr>
        <w:spacing w:before="0" w:lineRule="auto"/>
        <w:ind w:left="1002" w:right="1799" w:hanging="9.000000000000057"/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DISEÑO DESARROLLO E IMPLEMENTACIÓN DE SOFTWARE</w:t>
      </w:r>
    </w:p>
    <w:p w:rsidR="00000000" w:rsidDel="00000000" w:rsidP="00000000" w:rsidRDefault="00000000" w:rsidRPr="00000000" w14:paraId="0000002C">
      <w:pPr>
        <w:spacing w:before="2" w:lineRule="auto"/>
        <w:ind w:left="532" w:right="1328" w:firstLine="0"/>
        <w:jc w:val="center"/>
        <w:rPr>
          <w:b w:val="1"/>
          <w:sz w:val="50"/>
          <w:szCs w:val="50"/>
        </w:rPr>
        <w:sectPr>
          <w:headerReference r:id="rId7" w:type="default"/>
          <w:footerReference r:id="rId8" w:type="default"/>
          <w:pgSz w:h="15840" w:w="12240" w:orient="portrait"/>
          <w:pgMar w:bottom="1280" w:top="1600" w:left="1600" w:right="800" w:header="0" w:footer="1099"/>
          <w:pgNumType w:start="1"/>
        </w:sectPr>
      </w:pPr>
      <w:r w:rsidDel="00000000" w:rsidR="00000000" w:rsidRPr="00000000">
        <w:rPr>
          <w:b w:val="1"/>
          <w:sz w:val="50"/>
          <w:szCs w:val="50"/>
          <w:rtl w:val="0"/>
        </w:rPr>
        <w:t xml:space="preserve">(</w:t>
      </w:r>
      <w:r w:rsidDel="00000000" w:rsidR="00000000" w:rsidRPr="00000000">
        <w:rPr>
          <w:rFonts w:ascii="Noto Sans CJK JP DemiLight" w:cs="Noto Sans CJK JP DemiLight" w:eastAsia="Noto Sans CJK JP DemiLight" w:hAnsi="Noto Sans CJK JP DemiLight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b w:val="1"/>
          <w:sz w:val="72"/>
          <w:szCs w:val="72"/>
          <w:rtl w:val="0"/>
        </w:rPr>
        <w:t xml:space="preserve">Agending System</w:t>
      </w:r>
      <w:r w:rsidDel="00000000" w:rsidR="00000000" w:rsidRPr="00000000">
        <w:rPr>
          <w:b w:val="1"/>
          <w:sz w:val="50"/>
          <w:szCs w:val="50"/>
          <w:rtl w:val="0"/>
        </w:rPr>
        <w:t xml:space="preserve">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2" w:right="1329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 DE PRUEBAS FUNCIONALES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40" w:lineRule="auto"/>
        <w:ind w:left="532" w:right="1332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DESARROLLO E IMPLEMENTACIÓN DE SOFTWARE QUE PERMITA LOGRAR ACUERDOS PARA ABRIR OPORTUNIDADES DE COMPRA DE COMPRA Y VENTA DE SERVICIOS PRODUCTOS Y PROCESOS.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60" w:right="3658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KAREN BUSTAMANTE RODRIGUEZ WILMAR FELIPE RINCÓN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84" w:right="4281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JUAN DAVID MARTIN GLORIA BOHORQUEZ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17" w:right="3116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280" w:top="1600" w:left="1600" w:right="800" w:header="0" w:footer="1099"/>
        </w:sect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SERVICIO NACIONAL DE APRENDIZAJE (SENA) </w:t>
      </w:r>
      <w:r w:rsidDel="00000000" w:rsidR="00000000" w:rsidRPr="00000000">
        <w:rPr>
          <w:sz w:val="24"/>
          <w:szCs w:val="24"/>
          <w:rtl w:val="0"/>
        </w:rPr>
        <w:t xml:space="preserve">BOGOTÁ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CP-003.1  Ingresar al login - Orientado al error. </w:t>
      </w:r>
    </w:p>
    <w:p w:rsidR="00000000" w:rsidDel="00000000" w:rsidP="00000000" w:rsidRDefault="00000000" w:rsidRPr="00000000" w14:paraId="00000058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59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Ingresar al Link:http://127.0.0.1:8000/home</w:t>
      </w:r>
    </w:p>
    <w:p w:rsidR="00000000" w:rsidDel="00000000" w:rsidP="00000000" w:rsidRDefault="00000000" w:rsidRPr="00000000" w14:paraId="0000005A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Descripción: Se valida que la  vista contenga:</w:t>
      </w:r>
    </w:p>
    <w:p w:rsidR="00000000" w:rsidDel="00000000" w:rsidP="00000000" w:rsidRDefault="00000000" w:rsidRPr="00000000" w14:paraId="0000005B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Link a “Regístrate”.</w:t>
      </w:r>
    </w:p>
    <w:p w:rsidR="00000000" w:rsidDel="00000000" w:rsidP="00000000" w:rsidRDefault="00000000" w:rsidRPr="00000000" w14:paraId="0000005C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Link a “¿Olvidaste tu contraseña?</w:t>
      </w:r>
    </w:p>
    <w:p w:rsidR="00000000" w:rsidDel="00000000" w:rsidP="00000000" w:rsidRDefault="00000000" w:rsidRPr="00000000" w14:paraId="0000005D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Link al Home de la herramienta.</w:t>
      </w:r>
    </w:p>
    <w:p w:rsidR="00000000" w:rsidDel="00000000" w:rsidP="00000000" w:rsidRDefault="00000000" w:rsidRPr="00000000" w14:paraId="0000005E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Formulario de ingreso:</w:t>
      </w:r>
    </w:p>
    <w:p w:rsidR="00000000" w:rsidDel="00000000" w:rsidP="00000000" w:rsidRDefault="00000000" w:rsidRPr="00000000" w14:paraId="0000005F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Campo “Dirección de correo electrónico” se debe validar que la información diligenciada sea un correo electrónico.</w:t>
      </w:r>
    </w:p>
    <w:p w:rsidR="00000000" w:rsidDel="00000000" w:rsidP="00000000" w:rsidRDefault="00000000" w:rsidRPr="00000000" w14:paraId="00000060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Campo “Contraseña” el campo no debe mostrar los caracteres ingresados.</w:t>
      </w:r>
    </w:p>
    <w:p w:rsidR="00000000" w:rsidDel="00000000" w:rsidP="00000000" w:rsidRDefault="00000000" w:rsidRPr="00000000" w14:paraId="00000061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Botón “Ingresar”.</w:t>
      </w:r>
    </w:p>
    <w:p w:rsidR="00000000" w:rsidDel="00000000" w:rsidP="00000000" w:rsidRDefault="00000000" w:rsidRPr="00000000" w14:paraId="00000062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Actor principal:  Cualquier tipo de usuario del sistema.</w:t>
      </w:r>
    </w:p>
    <w:p w:rsidR="00000000" w:rsidDel="00000000" w:rsidP="00000000" w:rsidRDefault="00000000" w:rsidRPr="00000000" w14:paraId="00000064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Datos de entrada 1 : </w:t>
      </w:r>
    </w:p>
    <w:p w:rsidR="00000000" w:rsidDel="00000000" w:rsidP="00000000" w:rsidRDefault="00000000" w:rsidRPr="00000000" w14:paraId="00000066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Correo electrónico : 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mari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123</w:t>
      </w:r>
    </w:p>
    <w:p w:rsidR="00000000" w:rsidDel="00000000" w:rsidP="00000000" w:rsidRDefault="00000000" w:rsidRPr="00000000" w14:paraId="00000068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Contraseña: 123456</w:t>
      </w:r>
    </w:p>
    <w:p w:rsidR="00000000" w:rsidDel="00000000" w:rsidP="00000000" w:rsidRDefault="00000000" w:rsidRPr="00000000" w14:paraId="00000069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Datos de entrada 2 : </w:t>
      </w:r>
    </w:p>
    <w:p w:rsidR="00000000" w:rsidDel="00000000" w:rsidP="00000000" w:rsidRDefault="00000000" w:rsidRPr="00000000" w14:paraId="0000006C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Correo electrónico : 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mari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@gmail.com</w:t>
      </w:r>
    </w:p>
    <w:p w:rsidR="00000000" w:rsidDel="00000000" w:rsidP="00000000" w:rsidRDefault="00000000" w:rsidRPr="00000000" w14:paraId="0000006E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Contraseña: 123</w:t>
      </w:r>
    </w:p>
    <w:p w:rsidR="00000000" w:rsidDel="00000000" w:rsidP="00000000" w:rsidRDefault="00000000" w:rsidRPr="00000000" w14:paraId="0000006F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248400" cy="3457575"/>
            <wp:effectExtent b="0" l="0" r="0" t="0"/>
            <wp:docPr id="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16056" l="0" r="0" t="10162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356350" cy="3324479"/>
            <wp:effectExtent b="0" l="0" r="0" t="0"/>
            <wp:docPr id="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15644" l="-863" r="-811" t="13414"/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3324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280" w:top="1600" w:left="1600" w:right="800" w:header="0" w:footer="109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Noto Sans CJK JP DemiLight"/>
  <w:font w:name="Carli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rlito" w:cs="Carlito" w:eastAsia="Carlito" w:hAnsi="Carli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rlito" w:cs="Carlito" w:eastAsia="Carlito" w:hAnsi="Carli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4"/>
        <w:szCs w:val="24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28575</wp:posOffset>
          </wp:positionH>
          <wp:positionV relativeFrom="page">
            <wp:posOffset>0</wp:posOffset>
          </wp:positionV>
          <wp:extent cx="6949440" cy="1026160"/>
          <wp:effectExtent b="0" l="0" r="0" t="0"/>
          <wp:wrapSquare wrapText="bothSides" distB="0" distT="0" distL="114300" distR="114300"/>
          <wp:docPr id="2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49440" cy="10261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rlito" w:cs="Carlito" w:eastAsia="Carlito" w:hAnsi="Carlit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2965071</wp:posOffset>
              </wp:positionH>
              <wp:positionV relativeFrom="page">
                <wp:posOffset>522376</wp:posOffset>
              </wp:positionV>
              <wp:extent cx="1652905" cy="278765"/>
              <wp:effectExtent b="0" l="0" r="0" t="0"/>
              <wp:wrapSquare wrapText="bothSides" distB="0" distT="0" distL="114300" distR="114300"/>
              <wp:docPr id="2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38598" y="3659668"/>
                        <a:ext cx="1614805" cy="240665"/>
                      </a:xfrm>
                      <a:custGeom>
                        <a:rect b="b" l="l" r="r" t="t"/>
                        <a:pathLst>
                          <a:path extrusionOk="0" h="240665" w="1614805">
                            <a:moveTo>
                              <a:pt x="0" y="0"/>
                            </a:moveTo>
                            <a:lnTo>
                              <a:pt x="0" y="240665"/>
                            </a:lnTo>
                            <a:lnTo>
                              <a:pt x="1614805" y="240665"/>
                            </a:lnTo>
                            <a:lnTo>
                              <a:pt x="161480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4.000000953674316" w:line="240"/>
                            <w:ind w:left="20" w:right="0" w:firstLine="8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1"/>
                              <w:i w:val="1"/>
                              <w:smallCaps w:val="0"/>
                              <w:strike w:val="0"/>
                              <w:color w:val="808080"/>
                              <w:sz w:val="28"/>
                              <w:vertAlign w:val="baseline"/>
                            </w:rPr>
                            <w:t xml:space="preserve">Documento de pruebas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2965071</wp:posOffset>
              </wp:positionH>
              <wp:positionV relativeFrom="page">
                <wp:posOffset>522376</wp:posOffset>
              </wp:positionV>
              <wp:extent cx="1652905" cy="278765"/>
              <wp:effectExtent b="0" l="0" r="0" t="0"/>
              <wp:wrapSquare wrapText="bothSides" distB="0" distT="0" distL="114300" distR="114300"/>
              <wp:docPr id="2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52905" cy="2787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rlito" w:cs="Carlito" w:eastAsia="Carlito" w:hAnsi="Carlito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rlito" w:cs="Carlito" w:eastAsia="Carlito" w:hAnsi="Carlito"/>
      <w:lang w:bidi="ar-SA" w:eastAsia="en-US" w:val="es-ES"/>
    </w:rPr>
  </w:style>
  <w:style w:type="paragraph" w:styleId="TOC1">
    <w:name w:val="TOC 1"/>
    <w:basedOn w:val="Normal"/>
    <w:uiPriority w:val="1"/>
    <w:qFormat w:val="1"/>
    <w:pPr>
      <w:spacing w:before="24"/>
      <w:ind w:left="541" w:hanging="440"/>
    </w:pPr>
    <w:rPr>
      <w:rFonts w:ascii="Arial" w:cs="Arial" w:eastAsia="Arial" w:hAnsi="Arial"/>
      <w:b w:val="1"/>
      <w:bCs w:val="1"/>
      <w:i w:val="1"/>
      <w:sz w:val="22"/>
      <w:szCs w:val="22"/>
      <w:lang w:bidi="ar-SA" w:eastAsia="en-US" w:val="es-ES"/>
    </w:rPr>
  </w:style>
  <w:style w:type="paragraph" w:styleId="TOC2">
    <w:name w:val="TOC 2"/>
    <w:basedOn w:val="Normal"/>
    <w:uiPriority w:val="1"/>
    <w:qFormat w:val="1"/>
    <w:pPr>
      <w:spacing w:before="138"/>
      <w:ind w:left="982" w:hanging="661"/>
    </w:pPr>
    <w:rPr>
      <w:rFonts w:ascii="Arial" w:cs="Arial" w:eastAsia="Arial" w:hAnsi="Arial"/>
      <w:b w:val="1"/>
      <w:bCs w:val="1"/>
      <w:i w:val="1"/>
      <w:sz w:val="22"/>
      <w:szCs w:val="22"/>
      <w:lang w:bidi="ar-SA" w:eastAsia="en-US" w:val="es-ES"/>
    </w:rPr>
  </w:style>
  <w:style w:type="paragraph" w:styleId="TOC3">
    <w:name w:val="TOC 3"/>
    <w:basedOn w:val="Normal"/>
    <w:uiPriority w:val="1"/>
    <w:qFormat w:val="1"/>
    <w:pPr>
      <w:spacing w:before="138"/>
      <w:ind w:left="1422" w:hanging="881"/>
    </w:pPr>
    <w:rPr>
      <w:rFonts w:ascii="Arial" w:cs="Arial" w:eastAsia="Arial" w:hAnsi="Arial"/>
      <w:b w:val="1"/>
      <w:bCs w:val="1"/>
      <w:i w:val="1"/>
      <w:sz w:val="22"/>
      <w:szCs w:val="22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Carlito" w:cs="Carlito" w:eastAsia="Carlito" w:hAnsi="Carlito"/>
      <w:sz w:val="24"/>
      <w:szCs w:val="24"/>
      <w:lang w:bidi="ar-SA" w:eastAsia="en-US" w:val="es-ES"/>
    </w:rPr>
  </w:style>
  <w:style w:type="paragraph" w:styleId="Heading1">
    <w:name w:val="Heading 1"/>
    <w:basedOn w:val="Normal"/>
    <w:uiPriority w:val="1"/>
    <w:qFormat w:val="1"/>
    <w:pPr>
      <w:spacing w:before="35"/>
      <w:ind w:left="822" w:hanging="720"/>
      <w:outlineLvl w:val="1"/>
    </w:pPr>
    <w:rPr>
      <w:rFonts w:ascii="Carlito" w:cs="Carlito" w:eastAsia="Carlito" w:hAnsi="Carlito"/>
      <w:b w:val="1"/>
      <w:bCs w:val="1"/>
      <w:i w:val="1"/>
      <w:sz w:val="32"/>
      <w:szCs w:val="32"/>
      <w:lang w:bidi="ar-SA" w:eastAsia="en-US" w:val="es-ES"/>
    </w:rPr>
  </w:style>
  <w:style w:type="paragraph" w:styleId="Title">
    <w:name w:val="Title"/>
    <w:basedOn w:val="Normal"/>
    <w:uiPriority w:val="1"/>
    <w:qFormat w:val="1"/>
    <w:pPr>
      <w:spacing w:line="1221" w:lineRule="exact"/>
      <w:ind w:left="531" w:right="1332"/>
      <w:jc w:val="center"/>
    </w:pPr>
    <w:rPr>
      <w:rFonts w:ascii="Carlito" w:cs="Carlito" w:eastAsia="Carlito" w:hAnsi="Carlito"/>
      <w:b w:val="1"/>
      <w:bCs w:val="1"/>
      <w:sz w:val="110"/>
      <w:szCs w:val="110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>
      <w:spacing w:before="35"/>
      <w:ind w:left="822" w:hanging="881"/>
    </w:pPr>
    <w:rPr>
      <w:rFonts w:ascii="Arial" w:cs="Arial" w:eastAsia="Arial" w:hAnsi="Arial"/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rFonts w:ascii="Carlito" w:cs="Carlito" w:eastAsia="Carlito" w:hAnsi="Carlito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hyperlink" Target="mailto:mari@gmail.com" TargetMode="External"/><Relationship Id="rId12" Type="http://schemas.openxmlformats.org/officeDocument/2006/relationships/image" Target="media/image3.png"/><Relationship Id="rId9" Type="http://schemas.openxmlformats.org/officeDocument/2006/relationships/hyperlink" Target="mailto:mari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St+1QX0zPYQ9US4iGRdFbrF4aA==">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2021-05-13T01:09:01Z</dcterms:created>
  <dc:creator>wilmar.rincon@linktic.com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2021-05-13T00:00:00Z</vt:filetime>
  </property>
</Properties>
</file>