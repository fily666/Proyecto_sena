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6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7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8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5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5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6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25">
          <w:pPr>
            <w:rPr>
              <w:ins w:author="KAREN JOHANA BUSTAMANTE RODRIGUEZ" w:id="0" w:date="2021-05-13T01:24:49Z"/>
            </w:rPr>
          </w:pPr>
          <w:sdt>
            <w:sdtPr>
              <w:tag w:val="goog_rdk_6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26">
          <w:pPr>
            <w:rPr>
              <w:ins w:author="KAREN JOHANA BUSTAMANTE RODRIGUEZ" w:id="0" w:date="2021-05-13T01:24:49Z"/>
            </w:rPr>
          </w:pPr>
          <w:sdt>
            <w:sdtPr>
              <w:tag w:val="goog_rdk_6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27">
          <w:pPr>
            <w:rPr>
              <w:ins w:author="KAREN JOHANA BUSTAMANTE RODRIGUEZ" w:id="0" w:date="2021-05-13T01:24:49Z"/>
            </w:rPr>
          </w:pPr>
          <w:sdt>
            <w:sdtPr>
              <w:tag w:val="goog_rdk_6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28">
          <w:pPr>
            <w:rPr>
              <w:ins w:author="KAREN JOHANA BUSTAMANTE RODRIGUEZ" w:id="0" w:date="2021-05-13T01:24:49Z"/>
            </w:rPr>
          </w:pPr>
          <w:sdt>
            <w:sdtPr>
              <w:tag w:val="goog_rdk_6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29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A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B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CP-004  Ingresar al administrador del sistema - Usuarios</w:t>
      </w:r>
    </w:p>
    <w:p w:rsidR="00000000" w:rsidDel="00000000" w:rsidP="00000000" w:rsidRDefault="00000000" w:rsidRPr="00000000" w14:paraId="0000005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Link:</w:t>
      </w:r>
    </w:p>
    <w:p w:rsidR="00000000" w:rsidDel="00000000" w:rsidP="00000000" w:rsidRDefault="00000000" w:rsidRPr="00000000" w14:paraId="0000005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</w:t>
      </w:r>
    </w:p>
    <w:p w:rsidR="00000000" w:rsidDel="00000000" w:rsidP="00000000" w:rsidRDefault="00000000" w:rsidRPr="00000000" w14:paraId="0000005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requiere que el sistema valide: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Que exista una base de datos conectada.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Que los campos de formulario de ingreso se encuentran diligenciados.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Que el correo electrónico y contraseña se encuentren registrados en el sistema y estén relacionados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Que se muestre una alerta si alguno de los campos del formulario no coinciden con la información de la base de datos.</w:t>
      </w:r>
    </w:p>
    <w:p w:rsidR="00000000" w:rsidDel="00000000" w:rsidP="00000000" w:rsidRDefault="00000000" w:rsidRPr="00000000" w14:paraId="0000005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principal: Cualquier tipo de usuario del sistema.</w:t>
      </w:r>
    </w:p>
    <w:p w:rsidR="00000000" w:rsidDel="00000000" w:rsidP="00000000" w:rsidRDefault="00000000" w:rsidRPr="00000000" w14:paraId="0000006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</w:t>
      </w:r>
    </w:p>
    <w:p w:rsidR="00000000" w:rsidDel="00000000" w:rsidP="00000000" w:rsidRDefault="00000000" w:rsidRPr="00000000" w14:paraId="0000006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vista debe cumplir con los parámetros mencionados en la descripción del caso de uso.</w:t>
      </w:r>
    </w:p>
    <w:p w:rsidR="00000000" w:rsidDel="00000000" w:rsidP="00000000" w:rsidRDefault="00000000" w:rsidRPr="00000000" w14:paraId="00000064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158307" cy="2740856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307" cy="2740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2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2965071</wp:posOffset>
              </wp:positionH>
              <wp:positionV relativeFrom="page">
                <wp:posOffset>522376</wp:posOffset>
              </wp:positionV>
              <wp:extent cx="1652905" cy="278765"/>
              <wp:effectExtent b="0" l="0" r="0" t="0"/>
              <wp:wrapSquare wrapText="bothSides" distB="0" distT="0" distL="114300" distR="114300"/>
              <wp:docPr id="2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2965071</wp:posOffset>
              </wp:positionH>
              <wp:positionV relativeFrom="page">
                <wp:posOffset>522376</wp:posOffset>
              </wp:positionV>
              <wp:extent cx="1652905" cy="278765"/>
              <wp:effectExtent b="0" l="0" r="0" t="0"/>
              <wp:wrapSquare wrapText="bothSides" distB="0" distT="0" distL="114300" distR="114300"/>
              <wp:docPr id="2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2905" cy="278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R8PoNCxr08HkiJQrbyyKkDHrA==">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