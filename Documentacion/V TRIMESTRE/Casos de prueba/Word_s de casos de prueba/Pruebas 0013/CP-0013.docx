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27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9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CP-008 Editar usuario. 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http://127.0.0.1:8000/usuarios/9/edit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 ingresar a la vista de editar  evento debe  mostrar: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 de editar usuario.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Confirmo Password.</w:t>
      </w:r>
    </w:p>
    <w:p w:rsidR="00000000" w:rsidDel="00000000" w:rsidP="00000000" w:rsidRDefault="00000000" w:rsidRPr="00000000" w14:paraId="0000005D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65850" cy="41910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910" l="0" r="1321" t="365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1982" cy="4257675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268" l="0" r="0" t="4878"/>
                    <a:stretch>
                      <a:fillRect/>
                    </a:stretch>
                  </pic:blipFill>
                  <pic:spPr>
                    <a:xfrm>
                      <a:off x="0" y="0"/>
                      <a:ext cx="6241982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4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530" cy="326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hyperlink" Target="http://127.0.0.1:8000/usuarios/9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P6JkyqlBhIpAyunf9WAg/zqPQ==">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