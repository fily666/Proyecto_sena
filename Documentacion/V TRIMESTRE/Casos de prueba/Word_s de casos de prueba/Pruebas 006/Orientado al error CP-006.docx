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4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5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6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6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6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6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26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7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8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</w:t>
      </w:r>
      <w:r w:rsidDel="00000000" w:rsidR="00000000" w:rsidRPr="00000000">
        <w:rPr>
          <w:sz w:val="24"/>
          <w:szCs w:val="24"/>
          <w:rtl w:val="0"/>
        </w:rPr>
        <w:t xml:space="preserve">APRENDIZAJE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CP-006 Crear evento-Prueba orientado al error</w:t>
      </w:r>
    </w:p>
    <w:p w:rsidR="00000000" w:rsidDel="00000000" w:rsidP="00000000" w:rsidRDefault="00000000" w:rsidRPr="00000000" w14:paraId="00000058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 http://127.0.0.1:8000/eventos/create</w:t>
      </w:r>
    </w:p>
    <w:p w:rsidR="00000000" w:rsidDel="00000000" w:rsidP="00000000" w:rsidRDefault="00000000" w:rsidRPr="00000000" w14:paraId="0000005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 ingresar a la vista de crear  evento debe  mostar: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para ir al home.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evento 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imagen (seleccionar la imagen).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inicio del evento.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fin del evento.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 inicio del evento .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 fin del evento .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Duración.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Detalle .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crear evento.</w:t>
      </w:r>
    </w:p>
    <w:p w:rsidR="00000000" w:rsidDel="00000000" w:rsidP="00000000" w:rsidRDefault="00000000" w:rsidRPr="00000000" w14:paraId="0000006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 : Admin.</w:t>
      </w:r>
    </w:p>
    <w:p w:rsidR="00000000" w:rsidDel="00000000" w:rsidP="00000000" w:rsidRDefault="00000000" w:rsidRPr="00000000" w14:paraId="0000006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de entrada: </w:t>
      </w:r>
    </w:p>
    <w:p w:rsidR="00000000" w:rsidDel="00000000" w:rsidP="00000000" w:rsidRDefault="00000000" w:rsidRPr="00000000" w14:paraId="0000006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evento:EVENTO PRUEBA</w:t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imagen (seleccionar la imagen):</w:t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Fecha inicio del evento:12/05/2021</w:t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Fecha fin del evento:13/05/2021</w:t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Hora inicio del evento:12:00 A.M</w:t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Hora fin del evento:01:30 P.M</w:t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Duración:30</w:t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Detalle:PRUEBA NÚMERO 1.</w:t>
      </w:r>
    </w:p>
    <w:p w:rsidR="00000000" w:rsidDel="00000000" w:rsidP="00000000" w:rsidRDefault="00000000" w:rsidRPr="00000000" w14:paraId="0000007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Campos Vacíos:</w:t>
      </w:r>
    </w:p>
    <w:p w:rsidR="00000000" w:rsidDel="00000000" w:rsidP="00000000" w:rsidRDefault="00000000" w:rsidRPr="00000000" w14:paraId="0000007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15075" cy="3857625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112" l="-1016" r="0" t="1056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248400" cy="3905250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707" l="0" r="0" t="995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096000" cy="3914775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706" l="2539" r="0" t="975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3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2950785</wp:posOffset>
              </wp:positionH>
              <wp:positionV relativeFrom="page">
                <wp:posOffset>508089</wp:posOffset>
              </wp:positionV>
              <wp:extent cx="1681480" cy="307340"/>
              <wp:effectExtent b="0" l="0" r="0" t="0"/>
              <wp:wrapSquare wrapText="bothSides" distB="0" distT="0" distL="114300" distR="114300"/>
              <wp:docPr id="3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2950785</wp:posOffset>
              </wp:positionH>
              <wp:positionV relativeFrom="page">
                <wp:posOffset>508089</wp:posOffset>
              </wp:positionV>
              <wp:extent cx="1681480" cy="307340"/>
              <wp:effectExtent b="0" l="0" r="0" t="0"/>
              <wp:wrapSquare wrapText="bothSides" distB="0" distT="0" distL="114300" distR="114300"/>
              <wp:docPr id="3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1480" cy="307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5J9CdzO4VYie3jJsphK9v1QFQ==">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