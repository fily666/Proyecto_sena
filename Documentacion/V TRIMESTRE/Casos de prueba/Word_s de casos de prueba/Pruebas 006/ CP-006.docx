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sdt>
      <w:sdtPr>
        <w:tag w:val="goog_rdk_2"/>
      </w:sdtPr>
      <w:sdtContent>
        <w:p w:rsidR="00000000" w:rsidDel="00000000" w:rsidP="00000000" w:rsidRDefault="00000000" w:rsidRPr="00000000" w14:paraId="00000002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3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4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5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6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7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6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6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6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6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6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25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6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7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CP-006 Crear evento.</w:t>
      </w:r>
    </w:p>
    <w:p w:rsidR="00000000" w:rsidDel="00000000" w:rsidP="00000000" w:rsidRDefault="00000000" w:rsidRPr="00000000" w14:paraId="00000051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 http://127.0.0.1:8000/eventos/create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 ingresar a la vista de crear  evento debe  mostar: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para ir al home.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del evento .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imagen (seleccionar la imagen).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inicio del evento.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fin del evento.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 inicio del evento 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 fin del evento 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Duración.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Detalle 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crear evento.</w:t>
      </w:r>
    </w:p>
    <w:p w:rsidR="00000000" w:rsidDel="00000000" w:rsidP="00000000" w:rsidRDefault="00000000" w:rsidRPr="00000000" w14:paraId="0000005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 : Admin.</w:t>
      </w:r>
    </w:p>
    <w:p w:rsidR="00000000" w:rsidDel="00000000" w:rsidP="00000000" w:rsidRDefault="00000000" w:rsidRPr="00000000" w14:paraId="0000006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 de entrada: </w:t>
      </w:r>
    </w:p>
    <w:p w:rsidR="00000000" w:rsidDel="00000000" w:rsidP="00000000" w:rsidRDefault="00000000" w:rsidRPr="00000000" w14:paraId="0000006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del evento:EVENTO PRUEBA</w:t>
      </w:r>
    </w:p>
    <w:p w:rsidR="00000000" w:rsidDel="00000000" w:rsidP="00000000" w:rsidRDefault="00000000" w:rsidRPr="00000000" w14:paraId="0000006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imagen (seleccionar la imagen):</w:t>
      </w:r>
    </w:p>
    <w:p w:rsidR="00000000" w:rsidDel="00000000" w:rsidP="00000000" w:rsidRDefault="00000000" w:rsidRPr="00000000" w14:paraId="0000006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Fecha inicio del evento:12/05/2021</w:t>
      </w:r>
    </w:p>
    <w:p w:rsidR="00000000" w:rsidDel="00000000" w:rsidP="00000000" w:rsidRDefault="00000000" w:rsidRPr="00000000" w14:paraId="0000006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Fecha fin del evento:13/05/2021</w:t>
      </w:r>
    </w:p>
    <w:p w:rsidR="00000000" w:rsidDel="00000000" w:rsidP="00000000" w:rsidRDefault="00000000" w:rsidRPr="00000000" w14:paraId="0000006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Hora inicio del evento:12:00 A.M</w:t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Hora fin del evento:01:30 P.M</w:t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Duración:30</w:t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Detalle:PRUEBA NÚMERO 1.</w:t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 La vista debe cumplir con los parámetros mencionados en la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18250" cy="4295775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5691" l="0" r="-1117" t="264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18250" cy="430530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284" l="0" r="-1117" t="284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08725" cy="428625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4674" l="0" r="-965" t="3861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18250" cy="2962275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31910" l="0" r="-1169" t="487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3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2955547</wp:posOffset>
              </wp:positionH>
              <wp:positionV relativeFrom="page">
                <wp:posOffset>512852</wp:posOffset>
              </wp:positionV>
              <wp:extent cx="1671955" cy="297815"/>
              <wp:effectExtent b="0" l="0" r="0" t="0"/>
              <wp:wrapSquare wrapText="bothSides" distB="0" distT="0" distL="114300" distR="114300"/>
              <wp:docPr id="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2955547</wp:posOffset>
              </wp:positionH>
              <wp:positionV relativeFrom="page">
                <wp:posOffset>512852</wp:posOffset>
              </wp:positionV>
              <wp:extent cx="1671955" cy="297815"/>
              <wp:effectExtent b="0" l="0" r="0" t="0"/>
              <wp:wrapSquare wrapText="bothSides" distB="0" distT="0" distL="114300" distR="114300"/>
              <wp:docPr id="2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1955" cy="297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WYSCgNkV/zooIjLE5j6eQjTqg==">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