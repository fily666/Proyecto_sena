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25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6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7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CP-008 Eliminar usuario. </w:t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http://127.0.0.1:8000/usuarios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Al ingresar a la vista de editar  evento debe  mostrar: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Usuario.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usuario.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Editar 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Eliminar.</w:t>
      </w:r>
    </w:p>
    <w:p w:rsidR="00000000" w:rsidDel="00000000" w:rsidP="00000000" w:rsidRDefault="00000000" w:rsidRPr="00000000" w14:paraId="0000005A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Admin.</w:t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uso.</w:t>
      </w:r>
    </w:p>
    <w:p w:rsidR="00000000" w:rsidDel="00000000" w:rsidP="00000000" w:rsidRDefault="00000000" w:rsidRPr="00000000" w14:paraId="0000006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48400" cy="4267200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6300" l="0" r="0" t="264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248400" cy="4152900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520" l="0" r="0" t="386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4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2936499</wp:posOffset>
              </wp:positionH>
              <wp:positionV relativeFrom="page">
                <wp:posOffset>493802</wp:posOffset>
              </wp:positionV>
              <wp:extent cx="1710055" cy="335915"/>
              <wp:effectExtent b="0" l="0" r="0" t="0"/>
              <wp:wrapSquare wrapText="bothSides" distB="0" distT="0" distL="114300" distR="114300"/>
              <wp:docPr id="4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2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2936499</wp:posOffset>
              </wp:positionH>
              <wp:positionV relativeFrom="page">
                <wp:posOffset>493802</wp:posOffset>
              </wp:positionV>
              <wp:extent cx="1710055" cy="335915"/>
              <wp:effectExtent b="0" l="0" r="0" t="0"/>
              <wp:wrapSquare wrapText="bothSides" distB="0" distT="0" distL="114300" distR="114300"/>
              <wp:docPr id="4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0055" cy="335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hyperlink" Target="http://127.0.0.1:8000/usuari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uogKOsozkLKztKBMMClPeo2mKg==">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